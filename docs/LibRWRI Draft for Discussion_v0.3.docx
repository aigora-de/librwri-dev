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EF575" w14:textId="55AA0E40" w:rsidR="00F251B2" w:rsidRPr="00882D85" w:rsidRDefault="00F1156C">
      <w:pPr>
        <w:pStyle w:val="Subtitle"/>
        <w:rPr>
          <w:rFonts w:ascii="Calibri" w:hAnsi="Calibri" w:cs="Calibri"/>
        </w:rPr>
      </w:pPr>
      <w:r w:rsidRPr="00882D85">
        <w:rPr>
          <w:rFonts w:ascii="Calibri" w:hAnsi="Calibri" w:cs="Calibri"/>
        </w:rPr>
        <w:t>Draft for Discussion</w:t>
      </w:r>
      <w:r w:rsidR="00115B41">
        <w:rPr>
          <w:rFonts w:ascii="Calibri" w:hAnsi="Calibri" w:cs="Calibri"/>
        </w:rPr>
        <w:t xml:space="preserve"> (v0.3)</w:t>
      </w:r>
    </w:p>
    <w:p w14:paraId="755B7087" w14:textId="77777777" w:rsidR="00F251B2" w:rsidRPr="00F1156C" w:rsidRDefault="001B095D">
      <w:pPr>
        <w:pStyle w:val="Title"/>
        <w:rPr>
          <w:rFonts w:ascii="Calibri" w:hAnsi="Calibri" w:cs="Calibri"/>
          <w:sz w:val="44"/>
          <w:szCs w:val="44"/>
        </w:rPr>
      </w:pPr>
      <w:proofErr w:type="spellStart"/>
      <w:r w:rsidRPr="00F1156C">
        <w:rPr>
          <w:rFonts w:ascii="Calibri" w:hAnsi="Calibri" w:cs="Calibri"/>
          <w:sz w:val="44"/>
          <w:szCs w:val="44"/>
        </w:rPr>
        <w:t>LibRWRI</w:t>
      </w:r>
      <w:proofErr w:type="spellEnd"/>
      <w:r w:rsidRPr="00F1156C">
        <w:rPr>
          <w:rFonts w:ascii="Calibri" w:hAnsi="Calibri" w:cs="Calibri"/>
          <w:sz w:val="44"/>
          <w:szCs w:val="44"/>
        </w:rPr>
        <w:t>: The Anti-Fragile Library</w:t>
      </w:r>
      <w:r w:rsidR="00F1156C" w:rsidRPr="00F1156C">
        <w:rPr>
          <w:rFonts w:ascii="Calibri" w:hAnsi="Calibri" w:cs="Calibri"/>
          <w:sz w:val="44"/>
          <w:szCs w:val="44"/>
        </w:rPr>
        <w:t xml:space="preserve"> for a Convex Life</w:t>
      </w:r>
    </w:p>
    <w:p w14:paraId="4FF8E1E1" w14:textId="3F57E5A8" w:rsidR="00F251B2" w:rsidRDefault="001B095D">
      <w:pPr>
        <w:pStyle w:val="Author"/>
        <w:rPr>
          <w:rFonts w:ascii="Calibri" w:hAnsi="Calibri" w:cs="Calibri"/>
        </w:rPr>
      </w:pPr>
      <w:r w:rsidRPr="00F1156C">
        <w:rPr>
          <w:rFonts w:ascii="Calibri" w:hAnsi="Calibri" w:cs="Calibri"/>
        </w:rPr>
        <w:t>Dave Dyke</w:t>
      </w:r>
      <w:ins w:id="0" w:author="Dave D" w:date="2020-03-14T18:09:00Z">
        <w:r w:rsidR="00F8601E">
          <w:rPr>
            <w:rFonts w:ascii="Calibri" w:hAnsi="Calibri" w:cs="Calibri"/>
          </w:rPr>
          <w:t>, Kat Maunders</w:t>
        </w:r>
      </w:ins>
    </w:p>
    <w:p w14:paraId="19FE51E0" w14:textId="57D6962F" w:rsidR="00882D85" w:rsidRPr="00F1156C" w:rsidRDefault="00882D85">
      <w:pPr>
        <w:pStyle w:val="Author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115B41">
        <w:rPr>
          <w:rFonts w:ascii="Calibri" w:hAnsi="Calibri" w:cs="Calibri"/>
        </w:rPr>
        <w:t>2</w:t>
      </w:r>
      <w:r w:rsidRPr="00882D85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March 2020</w:t>
      </w:r>
    </w:p>
    <w:p w14:paraId="4C97CFBF" w14:textId="77777777" w:rsidR="001B095D" w:rsidRPr="001B095D" w:rsidRDefault="001B095D" w:rsidP="00F115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lang w:val="en-GB" w:eastAsia="en-GB"/>
        </w:rPr>
      </w:pPr>
      <w:r w:rsidRPr="001B095D">
        <w:rPr>
          <w:rFonts w:ascii="Times New Roman" w:eastAsia="Times New Roman" w:hAnsi="Times New Roman" w:cs="Times New Roman"/>
          <w:color w:val="auto"/>
          <w:lang w:val="en-GB" w:eastAsia="en-GB"/>
        </w:rPr>
        <w:fldChar w:fldCharType="begin"/>
      </w:r>
      <w:r w:rsidRPr="001B095D">
        <w:rPr>
          <w:rFonts w:ascii="Times New Roman" w:eastAsia="Times New Roman" w:hAnsi="Times New Roman" w:cs="Times New Roman"/>
          <w:color w:val="auto"/>
          <w:lang w:val="en-GB" w:eastAsia="en-GB"/>
        </w:rPr>
        <w:instrText xml:space="preserve"> INCLUDEPICTURE "https://upload.wikimedia.org/wikipedia/commons/6/64/Ancientlibraryalex.jpg" \* MERGEFORMATINET </w:instrText>
      </w:r>
      <w:r w:rsidRPr="001B095D">
        <w:rPr>
          <w:rFonts w:ascii="Times New Roman" w:eastAsia="Times New Roman" w:hAnsi="Times New Roman" w:cs="Times New Roman"/>
          <w:color w:val="auto"/>
          <w:lang w:val="en-GB" w:eastAsia="en-GB"/>
        </w:rPr>
        <w:fldChar w:fldCharType="separate"/>
      </w:r>
      <w:r w:rsidRPr="001B095D">
        <w:rPr>
          <w:rFonts w:ascii="Times New Roman" w:eastAsia="Times New Roman" w:hAnsi="Times New Roman" w:cs="Times New Roman"/>
          <w:noProof/>
          <w:color w:val="auto"/>
          <w:lang w:val="en-GB" w:eastAsia="en-GB"/>
        </w:rPr>
        <w:drawing>
          <wp:inline distT="0" distB="0" distL="0" distR="0" wp14:anchorId="679DFDDB" wp14:editId="0EB157B8">
            <wp:extent cx="4230892" cy="4301490"/>
            <wp:effectExtent l="0" t="0" r="0" b="3810"/>
            <wp:docPr id="1" name="Picture 1" descr="Image result for alexandria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exandria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201" cy="430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95D">
        <w:rPr>
          <w:rFonts w:ascii="Times New Roman" w:eastAsia="Times New Roman" w:hAnsi="Times New Roman" w:cs="Times New Roman"/>
          <w:color w:val="auto"/>
          <w:lang w:val="en-GB" w:eastAsia="en-GB"/>
        </w:rPr>
        <w:fldChar w:fldCharType="end"/>
      </w:r>
    </w:p>
    <w:p w14:paraId="7709B643" w14:textId="77777777" w:rsidR="00F251B2" w:rsidRDefault="00F251B2"/>
    <w:p w14:paraId="4AA22D6A" w14:textId="0A343709" w:rsidR="00F1156C" w:rsidRDefault="00115B41" w:rsidP="00F1156C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 xml:space="preserve">Purpose of this paper, acknowledgements &amp; brand </w:t>
      </w:r>
    </w:p>
    <w:p w14:paraId="3FF5FB7F" w14:textId="474A8277" w:rsidR="00F1156C" w:rsidRDefault="00115B41" w:rsidP="00F1156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</w:t>
      </w:r>
      <w:r w:rsidR="00B34B7D">
        <w:rPr>
          <w:rFonts w:ascii="Calibri" w:hAnsi="Calibri" w:cs="Calibri"/>
        </w:rPr>
        <w:t xml:space="preserve">draft </w:t>
      </w:r>
      <w:r>
        <w:rPr>
          <w:rFonts w:ascii="Calibri" w:hAnsi="Calibri" w:cs="Calibri"/>
        </w:rPr>
        <w:t xml:space="preserve">paper </w:t>
      </w:r>
      <w:r w:rsidR="00B34B7D"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 xml:space="preserve">to kick-start a discussion with a small group of RWRI alumni who would like to develop the concept of </w:t>
      </w:r>
      <w:r>
        <w:rPr>
          <w:rFonts w:ascii="Calibri" w:hAnsi="Calibri" w:cs="Calibri"/>
          <w:i/>
          <w:iCs/>
        </w:rPr>
        <w:t xml:space="preserve">Knowledge for a Convex Life. </w:t>
      </w:r>
      <w:r>
        <w:rPr>
          <w:rFonts w:ascii="Calibri" w:hAnsi="Calibri" w:cs="Calibri"/>
        </w:rPr>
        <w:t xml:space="preserve">Throughout we refer to principles, research, ideas and intellectual property of Nassim </w:t>
      </w:r>
      <w:proofErr w:type="spellStart"/>
      <w:r>
        <w:rPr>
          <w:rFonts w:ascii="Calibri" w:hAnsi="Calibri" w:cs="Calibri"/>
        </w:rPr>
        <w:t>Taleb</w:t>
      </w:r>
      <w:proofErr w:type="spellEnd"/>
      <w:r>
        <w:rPr>
          <w:rFonts w:ascii="Calibri" w:hAnsi="Calibri" w:cs="Calibri"/>
        </w:rPr>
        <w:t xml:space="preserve"> &amp; his colleagues at Real World Risk Institute LLC. Furthermore, the working title of this – The </w:t>
      </w:r>
      <w:proofErr w:type="spellStart"/>
      <w:r>
        <w:rPr>
          <w:rFonts w:ascii="Calibri" w:hAnsi="Calibri" w:cs="Calibri"/>
        </w:rPr>
        <w:t>LibRWRI</w:t>
      </w:r>
      <w:proofErr w:type="spellEnd"/>
      <w:r>
        <w:rPr>
          <w:rFonts w:ascii="Calibri" w:hAnsi="Calibri" w:cs="Calibri"/>
        </w:rPr>
        <w:t xml:space="preserve"> – clearly infringes on their brand. Before this is circulated more broadly, we need RWRI LLC approval for moving forward (and proper citation / referencing).</w:t>
      </w:r>
    </w:p>
    <w:p w14:paraId="1C90AA2A" w14:textId="07B0AB64" w:rsidR="00115B41" w:rsidRDefault="00115B41" w:rsidP="00F1156C">
      <w:pPr>
        <w:spacing w:after="0"/>
        <w:rPr>
          <w:rFonts w:ascii="Calibri" w:hAnsi="Calibri" w:cs="Calibri"/>
        </w:rPr>
      </w:pPr>
    </w:p>
    <w:p w14:paraId="72AC15AC" w14:textId="77777777" w:rsidR="000C5434" w:rsidRPr="001B095D" w:rsidRDefault="000C5434" w:rsidP="000C5434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Why</w:t>
      </w:r>
    </w:p>
    <w:p w14:paraId="4EC86643" w14:textId="77777777" w:rsidR="000C5434" w:rsidRDefault="000C5434" w:rsidP="000C5434">
      <w:pPr>
        <w:rPr>
          <w:rFonts w:ascii="Calibri" w:hAnsi="Calibri" w:cs="Calibri"/>
        </w:rPr>
      </w:pPr>
      <w:r>
        <w:rPr>
          <w:rFonts w:ascii="Calibri" w:hAnsi="Calibri" w:cs="Calibri"/>
        </w:rPr>
        <w:t>This draft paper proposes the curation of a dual virtual (online) and physical library of anti-fragile wisdom and knowledge essential for a convex life.</w:t>
      </w:r>
    </w:p>
    <w:p w14:paraId="27E0B5D3" w14:textId="08C424C9" w:rsidR="000C5434" w:rsidRDefault="000C5434" w:rsidP="000C5434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</w:rPr>
        <w:t xml:space="preserve">We call it </w:t>
      </w:r>
      <w:r w:rsidRPr="000D406C">
        <w:rPr>
          <w:rFonts w:ascii="Calibri" w:hAnsi="Calibri" w:cs="Calibri"/>
          <w:b/>
          <w:bCs/>
          <w:sz w:val="32"/>
          <w:szCs w:val="32"/>
        </w:rPr>
        <w:t xml:space="preserve">The </w:t>
      </w:r>
      <w:proofErr w:type="spellStart"/>
      <w:r w:rsidRPr="000D406C">
        <w:rPr>
          <w:rFonts w:ascii="Calibri" w:hAnsi="Calibri" w:cs="Calibri"/>
          <w:b/>
          <w:bCs/>
          <w:sz w:val="32"/>
          <w:szCs w:val="32"/>
        </w:rPr>
        <w:t>LibRWRI</w:t>
      </w:r>
      <w:proofErr w:type="spellEnd"/>
      <w:r>
        <w:rPr>
          <w:rStyle w:val="FootnoteReference"/>
          <w:rFonts w:ascii="Calibri" w:hAnsi="Calibri" w:cs="Calibri"/>
        </w:rPr>
        <w:footnoteReference w:id="1"/>
      </w:r>
    </w:p>
    <w:p w14:paraId="450C4A04" w14:textId="77777777" w:rsidR="000C5434" w:rsidRDefault="000C5434" w:rsidP="000C54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Why do we need The </w:t>
      </w:r>
      <w:proofErr w:type="spellStart"/>
      <w:r>
        <w:rPr>
          <w:rFonts w:ascii="Calibri" w:hAnsi="Calibri" w:cs="Calibri"/>
        </w:rPr>
        <w:t>LibRWRI</w:t>
      </w:r>
      <w:proofErr w:type="spellEnd"/>
      <w:r>
        <w:rPr>
          <w:rFonts w:ascii="Calibri" w:hAnsi="Calibri" w:cs="Calibri"/>
        </w:rPr>
        <w:t>?</w:t>
      </w:r>
    </w:p>
    <w:p w14:paraId="6E96E16E" w14:textId="77777777" w:rsidR="000C5434" w:rsidRDefault="000C5434" w:rsidP="000C543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Lindy Effect: To create a timeless, permanent, perpetual, non-perishable library consisting of books and other knowledge that have already stood the test of time</w:t>
      </w:r>
    </w:p>
    <w:p w14:paraId="5BAC3720" w14:textId="61C36FB6" w:rsidR="000C5434" w:rsidRDefault="000C5434" w:rsidP="000C543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Theory follows practice: The </w:t>
      </w:r>
      <w:proofErr w:type="spellStart"/>
      <w:r>
        <w:rPr>
          <w:rFonts w:ascii="Calibri" w:hAnsi="Calibri" w:cs="Calibri"/>
        </w:rPr>
        <w:t>LibRWRI</w:t>
      </w:r>
      <w:proofErr w:type="spellEnd"/>
      <w:r>
        <w:rPr>
          <w:rFonts w:ascii="Calibri" w:hAnsi="Calibri" w:cs="Calibri"/>
        </w:rPr>
        <w:t xml:space="preserve"> </w:t>
      </w:r>
      <w:r w:rsidR="00D535D0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artisanal and technical. We gather evidence and test to falsify usually by tinkering or bricolage, retaining only what works based on empirical evidence.</w:t>
      </w:r>
    </w:p>
    <w:p w14:paraId="78CBAED9" w14:textId="094B1ADF" w:rsidR="000C5434" w:rsidRDefault="000C5434" w:rsidP="000C543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Universal: we (humanity</w:t>
      </w:r>
      <w:r w:rsidR="00D535D0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 xml:space="preserve">need access to all available knowledge </w:t>
      </w:r>
      <w:r w:rsidR="00D535D0">
        <w:rPr>
          <w:rFonts w:ascii="Calibri" w:hAnsi="Calibri" w:cs="Calibri"/>
        </w:rPr>
        <w:t>and wisdom</w:t>
      </w:r>
      <w:r>
        <w:rPr>
          <w:rFonts w:ascii="Calibri" w:hAnsi="Calibri" w:cs="Calibri"/>
        </w:rPr>
        <w:t>, stretching back through to the beginning of the written tradition and extending beyond that through the story-telling tradition all the way to the earliest recordings</w:t>
      </w:r>
      <w:r>
        <w:rPr>
          <w:rStyle w:val="FootnoteReference"/>
          <w:rFonts w:ascii="Calibri" w:hAnsi="Calibri" w:cs="Calibri"/>
        </w:rPr>
        <w:footnoteReference w:id="2"/>
      </w:r>
    </w:p>
    <w:p w14:paraId="38FFAE13" w14:textId="4E7E0349" w:rsidR="000C5434" w:rsidRPr="005B0C16" w:rsidRDefault="000C5434" w:rsidP="000C543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Masquerades: we, the RWRI Network, have a duty to </w:t>
      </w:r>
      <w:ins w:id="1" w:author="Dave D" w:date="2020-03-14T16:59:00Z">
        <w:r w:rsidR="00B826A4">
          <w:rPr>
            <w:rFonts w:ascii="Calibri" w:hAnsi="Calibri" w:cs="Calibri"/>
          </w:rPr>
          <w:t xml:space="preserve">call out </w:t>
        </w:r>
      </w:ins>
      <w:del w:id="2" w:author="Dave D" w:date="2020-03-14T16:59:00Z">
        <w:r w:rsidDel="00B826A4">
          <w:rPr>
            <w:rFonts w:ascii="Calibri" w:hAnsi="Calibri" w:cs="Calibri"/>
          </w:rPr>
          <w:delText>remove</w:delText>
        </w:r>
      </w:del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noise|scheisse|charlatanism|snake</w:t>
      </w:r>
      <w:proofErr w:type="spellEnd"/>
      <w:r>
        <w:rPr>
          <w:rFonts w:ascii="Calibri" w:hAnsi="Calibri" w:cs="Calibri"/>
        </w:rPr>
        <w:t xml:space="preserve"> oil </w:t>
      </w:r>
      <w:ins w:id="3" w:author="Dave D" w:date="2020-03-14T17:00:00Z">
        <w:r w:rsidR="00B826A4">
          <w:rPr>
            <w:rFonts w:ascii="Calibri" w:hAnsi="Calibri" w:cs="Calibri"/>
          </w:rPr>
          <w:t>that masquerade as knowledge</w:t>
        </w:r>
      </w:ins>
      <w:del w:id="4" w:author="Dave D" w:date="2020-03-14T17:00:00Z">
        <w:r w:rsidDel="00B826A4">
          <w:rPr>
            <w:rFonts w:ascii="Calibri" w:hAnsi="Calibri" w:cs="Calibri"/>
          </w:rPr>
          <w:delText>and to provide as clear a signal for kno</w:delText>
        </w:r>
      </w:del>
      <w:del w:id="5" w:author="Dave D" w:date="2020-03-14T16:59:00Z">
        <w:r w:rsidDel="00B826A4">
          <w:rPr>
            <w:rFonts w:ascii="Calibri" w:hAnsi="Calibri" w:cs="Calibri"/>
          </w:rPr>
          <w:delText>wledge as we can</w:delText>
        </w:r>
      </w:del>
    </w:p>
    <w:p w14:paraId="4F4B3FF9" w14:textId="77777777" w:rsidR="00B42214" w:rsidRDefault="00B42214">
      <w:pPr>
        <w:rPr>
          <w:rFonts w:ascii="Calibri" w:eastAsiaTheme="majorEastAsia" w:hAnsi="Calibri" w:cs="Calibri"/>
          <w:sz w:val="36"/>
          <w:szCs w:val="26"/>
        </w:rPr>
      </w:pPr>
      <w:r>
        <w:rPr>
          <w:rFonts w:ascii="Calibri" w:hAnsi="Calibri" w:cs="Calibri"/>
        </w:rPr>
        <w:br w:type="page"/>
      </w:r>
    </w:p>
    <w:p w14:paraId="1B96B857" w14:textId="2652BDE2" w:rsidR="00F555D5" w:rsidRPr="00D535D0" w:rsidRDefault="00F555D5" w:rsidP="00F555D5">
      <w:pPr>
        <w:pStyle w:val="Heading2"/>
        <w:rPr>
          <w:rFonts w:ascii="Calibri" w:hAnsi="Calibri" w:cs="Calibri"/>
        </w:rPr>
      </w:pPr>
      <w:r w:rsidRPr="00D535D0">
        <w:rPr>
          <w:rFonts w:ascii="Calibri" w:hAnsi="Calibri" w:cs="Calibri"/>
        </w:rPr>
        <w:lastRenderedPageBreak/>
        <w:t>What</w:t>
      </w:r>
    </w:p>
    <w:p w14:paraId="0DF8289D" w14:textId="5E47C830" w:rsidR="00F555D5" w:rsidRPr="00D535D0" w:rsidRDefault="00F555D5" w:rsidP="00D535D0">
      <w:pPr>
        <w:rPr>
          <w:rFonts w:ascii="Calibri" w:hAnsi="Calibri" w:cs="Calibri"/>
        </w:rPr>
      </w:pPr>
      <w:r w:rsidRPr="00D535D0">
        <w:rPr>
          <w:rFonts w:ascii="Calibri" w:hAnsi="Calibri" w:cs="Calibri"/>
        </w:rPr>
        <w:t>A library containing knowledge for a convex life. As with any library, this consists of:</w:t>
      </w:r>
    </w:p>
    <w:p w14:paraId="5C245260" w14:textId="5FAC876F" w:rsidR="00F555D5" w:rsidRPr="00D535D0" w:rsidRDefault="00F555D5" w:rsidP="00D535D0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D535D0">
        <w:rPr>
          <w:rFonts w:ascii="Calibri" w:hAnsi="Calibri" w:cs="Calibri"/>
        </w:rPr>
        <w:t xml:space="preserve">Content – texts, scripts, books, </w:t>
      </w:r>
      <w:proofErr w:type="gramStart"/>
      <w:r w:rsidRPr="00D535D0">
        <w:rPr>
          <w:rFonts w:ascii="Calibri" w:hAnsi="Calibri" w:cs="Calibri"/>
        </w:rPr>
        <w:t>art work</w:t>
      </w:r>
      <w:proofErr w:type="gramEnd"/>
      <w:r w:rsidRPr="00D535D0">
        <w:rPr>
          <w:rFonts w:ascii="Calibri" w:hAnsi="Calibri" w:cs="Calibri"/>
        </w:rPr>
        <w:t>, articles</w:t>
      </w:r>
      <w:r w:rsidR="00B42214">
        <w:rPr>
          <w:rStyle w:val="FootnoteReference"/>
          <w:rFonts w:ascii="Calibri" w:hAnsi="Calibri" w:cs="Calibri"/>
        </w:rPr>
        <w:footnoteReference w:id="3"/>
      </w:r>
      <w:r w:rsidRPr="00D535D0">
        <w:rPr>
          <w:rFonts w:ascii="Calibri" w:hAnsi="Calibri" w:cs="Calibri"/>
        </w:rPr>
        <w:t xml:space="preserve"> </w:t>
      </w:r>
    </w:p>
    <w:p w14:paraId="49D0E20E" w14:textId="14CDC7E0" w:rsidR="00F555D5" w:rsidRDefault="00F555D5" w:rsidP="00D535D0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D535D0">
        <w:rPr>
          <w:rFonts w:ascii="Calibri" w:hAnsi="Calibri" w:cs="Calibri"/>
        </w:rPr>
        <w:t xml:space="preserve">Community – the readers, contributors (authors, artists </w:t>
      </w:r>
      <w:proofErr w:type="spellStart"/>
      <w:r w:rsidRPr="00D535D0">
        <w:rPr>
          <w:rFonts w:ascii="Calibri" w:hAnsi="Calibri" w:cs="Calibri"/>
        </w:rPr>
        <w:t>etc</w:t>
      </w:r>
      <w:proofErr w:type="spellEnd"/>
      <w:r w:rsidRPr="00D535D0">
        <w:rPr>
          <w:rFonts w:ascii="Calibri" w:hAnsi="Calibri" w:cs="Calibri"/>
        </w:rPr>
        <w:t>) and curators</w:t>
      </w:r>
    </w:p>
    <w:p w14:paraId="35798F54" w14:textId="78B80EF1" w:rsidR="00B42214" w:rsidRPr="00B42214" w:rsidRDefault="00B42214" w:rsidP="00B42214">
      <w:pPr>
        <w:rPr>
          <w:rFonts w:ascii="Calibri" w:hAnsi="Calibri" w:cs="Calibri"/>
        </w:rPr>
      </w:pPr>
      <w:r>
        <w:rPr>
          <w:rFonts w:ascii="Calibri" w:hAnsi="Calibri" w:cs="Calibri"/>
        </w:rPr>
        <w:t>The library is useful but necessarily incomplete. We know Perfect Knowledge (represented by the number 1.0) is unattainable due to G</w:t>
      </w:r>
      <w:del w:id="9" w:author="Dave D" w:date="2020-03-14T17:01:00Z">
        <w:r w:rsidDel="00B826A4">
          <w:rPr>
            <w:rFonts w:ascii="Calibri" w:hAnsi="Calibri" w:cs="Calibri"/>
          </w:rPr>
          <w:delText>o</w:delText>
        </w:r>
      </w:del>
      <w:ins w:id="10" w:author="Dave D" w:date="2020-03-14T17:01:00Z">
        <w:r w:rsidR="00B826A4">
          <w:rPr>
            <w:rFonts w:ascii="Calibri" w:hAnsi="Calibri" w:cs="Calibri"/>
          </w:rPr>
          <w:t>ö</w:t>
        </w:r>
      </w:ins>
      <w:r>
        <w:rPr>
          <w:rFonts w:ascii="Calibri" w:hAnsi="Calibri" w:cs="Calibri"/>
        </w:rPr>
        <w:t>del’s Incompleteness Theorem.</w:t>
      </w:r>
    </w:p>
    <w:p w14:paraId="3AADFAE2" w14:textId="14E20821" w:rsidR="00D535D0" w:rsidRPr="00B42214" w:rsidRDefault="00D535D0" w:rsidP="00B42214">
      <w:pPr>
        <w:pStyle w:val="Heading2"/>
        <w:rPr>
          <w:rFonts w:ascii="Calibri" w:hAnsi="Calibri" w:cs="Calibri"/>
        </w:rPr>
      </w:pPr>
      <w:r w:rsidRPr="00B42214">
        <w:rPr>
          <w:rFonts w:ascii="Calibri" w:hAnsi="Calibri" w:cs="Calibri"/>
        </w:rPr>
        <w:t>Qualities and aesthetics</w:t>
      </w:r>
    </w:p>
    <w:p w14:paraId="0528D280" w14:textId="77777777" w:rsidR="00D535D0" w:rsidRDefault="00D535D0" w:rsidP="00D535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manifestation of The </w:t>
      </w:r>
      <w:proofErr w:type="spellStart"/>
      <w:r>
        <w:rPr>
          <w:rFonts w:ascii="Calibri" w:hAnsi="Calibri" w:cs="Calibri"/>
        </w:rPr>
        <w:t>LibRWRI</w:t>
      </w:r>
      <w:proofErr w:type="spellEnd"/>
      <w:r>
        <w:rPr>
          <w:rFonts w:ascii="Calibri" w:hAnsi="Calibri" w:cs="Calibri"/>
        </w:rPr>
        <w:t xml:space="preserve"> itself must be anti-fragile and both virtual and physical instances should be decentralized according to (small world) power laws. This and other desirable emergent properties are:</w:t>
      </w:r>
    </w:p>
    <w:p w14:paraId="0A2024A3" w14:textId="77777777" w:rsidR="00D535D0" w:rsidRDefault="00D535D0" w:rsidP="00D535D0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Beauty</w:t>
      </w:r>
    </w:p>
    <w:p w14:paraId="0E2A342B" w14:textId="77777777" w:rsidR="00D535D0" w:rsidRDefault="00D535D0" w:rsidP="00D535D0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Simplicity</w:t>
      </w:r>
    </w:p>
    <w:p w14:paraId="04201CE2" w14:textId="77777777" w:rsidR="00D535D0" w:rsidRDefault="00D535D0" w:rsidP="00D535D0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Holds both artisanal and technical content</w:t>
      </w:r>
    </w:p>
    <w:p w14:paraId="38F759A3" w14:textId="77777777" w:rsidR="00D535D0" w:rsidRDefault="00D535D0" w:rsidP="00D535D0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Timelessness: being non-perishable evidenced by having survived until now, RWRI content is timeless (ergodically).</w:t>
      </w:r>
    </w:p>
    <w:p w14:paraId="0436A69F" w14:textId="22D0277B" w:rsidR="00D535D0" w:rsidRDefault="00D535D0" w:rsidP="00D535D0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Durability: it must be set up to last a very, very, very long time - ~ lifetime of humanity or longer</w:t>
      </w:r>
      <w:r w:rsidR="00F16DCB">
        <w:rPr>
          <w:rFonts w:ascii="Calibri" w:hAnsi="Calibri" w:cs="Calibri"/>
        </w:rPr>
        <w:t>.</w:t>
      </w:r>
    </w:p>
    <w:p w14:paraId="6725BC73" w14:textId="5E5B8FC6" w:rsidR="00D535D0" w:rsidRDefault="00D535D0" w:rsidP="00D535D0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Libre: </w:t>
      </w:r>
      <w:proofErr w:type="spellStart"/>
      <w:r>
        <w:rPr>
          <w:rFonts w:ascii="Calibri" w:hAnsi="Calibri" w:cs="Calibri"/>
        </w:rPr>
        <w:t>LibRWRI</w:t>
      </w:r>
      <w:proofErr w:type="spellEnd"/>
      <w:r>
        <w:rPr>
          <w:rFonts w:ascii="Calibri" w:hAnsi="Calibri" w:cs="Calibri"/>
        </w:rPr>
        <w:t xml:space="preserve"> books are universal discoveries and </w:t>
      </w:r>
      <w:r w:rsidRPr="00753567">
        <w:rPr>
          <w:rFonts w:ascii="Calibri" w:hAnsi="Calibri" w:cs="Calibri"/>
          <w:i/>
          <w:iCs/>
        </w:rPr>
        <w:t>libre</w:t>
      </w:r>
      <w:r>
        <w:rPr>
          <w:rFonts w:ascii="Calibri" w:hAnsi="Calibri" w:cs="Calibri"/>
        </w:rPr>
        <w:t xml:space="preserve"> in the broadest sense. It is universally accessible to everyone everywhere.</w:t>
      </w:r>
    </w:p>
    <w:p w14:paraId="79A77B63" w14:textId="158F0F91" w:rsidR="00D535D0" w:rsidRDefault="00D535D0" w:rsidP="00D535D0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Anti-Censorship: derived property from anti-fragility, The </w:t>
      </w:r>
      <w:proofErr w:type="spellStart"/>
      <w:r>
        <w:rPr>
          <w:rFonts w:ascii="Calibri" w:hAnsi="Calibri" w:cs="Calibri"/>
        </w:rPr>
        <w:t>LibRWRI</w:t>
      </w:r>
      <w:proofErr w:type="spellEnd"/>
      <w:r>
        <w:rPr>
          <w:rFonts w:ascii="Calibri" w:hAnsi="Calibri" w:cs="Calibri"/>
        </w:rPr>
        <w:t xml:space="preserve"> is resistant to all forms of censorship other than </w:t>
      </w:r>
      <w:ins w:id="11" w:author="Dave D" w:date="2020-03-14T17:03:00Z">
        <w:r w:rsidR="00B826A4">
          <w:rPr>
            <w:rFonts w:ascii="Calibri" w:hAnsi="Calibri" w:cs="Calibri"/>
          </w:rPr>
          <w:t>calling out</w:t>
        </w:r>
      </w:ins>
      <w:del w:id="12" w:author="Dave D" w:date="2020-03-14T17:03:00Z">
        <w:r w:rsidDel="00B826A4">
          <w:rPr>
            <w:rFonts w:ascii="Calibri" w:hAnsi="Calibri" w:cs="Calibri"/>
          </w:rPr>
          <w:delText>removing</w:delText>
        </w:r>
      </w:del>
      <w:r>
        <w:rPr>
          <w:rFonts w:ascii="Calibri" w:hAnsi="Calibri" w:cs="Calibri"/>
        </w:rPr>
        <w:t xml:space="preserve"> false </w:t>
      </w:r>
      <w:proofErr w:type="spellStart"/>
      <w:r>
        <w:rPr>
          <w:rFonts w:ascii="Calibri" w:hAnsi="Calibri" w:cs="Calibri"/>
        </w:rPr>
        <w:t>knowledge|noise|charlatanism|snake</w:t>
      </w:r>
      <w:proofErr w:type="spellEnd"/>
      <w:r>
        <w:rPr>
          <w:rFonts w:ascii="Calibri" w:hAnsi="Calibri" w:cs="Calibri"/>
        </w:rPr>
        <w:t xml:space="preserve"> oil</w:t>
      </w:r>
    </w:p>
    <w:p w14:paraId="38E35B0D" w14:textId="62DEB4DF" w:rsidR="00D535D0" w:rsidRPr="00B42214" w:rsidRDefault="00B42214" w:rsidP="00B42214">
      <w:pPr>
        <w:pStyle w:val="Heading1"/>
        <w:rPr>
          <w:rFonts w:ascii="Calibri" w:hAnsi="Calibri" w:cs="Calibri"/>
        </w:rPr>
      </w:pPr>
      <w:r w:rsidRPr="00B42214">
        <w:rPr>
          <w:rFonts w:ascii="Calibri" w:hAnsi="Calibri" w:cs="Calibri"/>
        </w:rPr>
        <w:lastRenderedPageBreak/>
        <w:t>How</w:t>
      </w:r>
    </w:p>
    <w:p w14:paraId="14E8660A" w14:textId="2E40F748" w:rsidR="00F16DCB" w:rsidRDefault="00F16DCB" w:rsidP="00F16DC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LibRWRI</w:t>
      </w:r>
      <w:proofErr w:type="spellEnd"/>
      <w:r>
        <w:rPr>
          <w:rFonts w:ascii="Calibri" w:hAnsi="Calibri" w:cs="Calibri"/>
        </w:rPr>
        <w:t xml:space="preserve"> content and metadata (including metadata about physical copies) should be stored and maintained as a </w:t>
      </w:r>
      <w:proofErr w:type="spellStart"/>
      <w:r>
        <w:rPr>
          <w:rFonts w:ascii="Calibri" w:hAnsi="Calibri" w:cs="Calibri"/>
        </w:rPr>
        <w:t>decentralised</w:t>
      </w:r>
      <w:proofErr w:type="spellEnd"/>
      <w:r>
        <w:rPr>
          <w:rFonts w:ascii="Calibri" w:hAnsi="Calibri" w:cs="Calibri"/>
        </w:rPr>
        <w:t>, immutable database as an anti-fragile, un-censorable corpus, freely and universally available to everyone everywhere (subject to Internet access).</w:t>
      </w:r>
    </w:p>
    <w:p w14:paraId="0D5B4E84" w14:textId="5CC34803" w:rsidR="00F16DCB" w:rsidRDefault="00F16DCB" w:rsidP="00F16DCB">
      <w:pPr>
        <w:rPr>
          <w:rFonts w:ascii="Calibri" w:hAnsi="Calibri" w:cs="Calibri"/>
        </w:rPr>
      </w:pPr>
      <w:r>
        <w:rPr>
          <w:rFonts w:ascii="Calibri" w:hAnsi="Calibri" w:cs="Calibri"/>
        </w:rPr>
        <w:t>Content curation follows simple rules (think cellular automata) following the idea that:</w:t>
      </w:r>
    </w:p>
    <w:p w14:paraId="4AAE942C" w14:textId="71A3BB16" w:rsidR="00F16DCB" w:rsidRDefault="00F16DCB" w:rsidP="00F16DCB">
      <w:pPr>
        <w:jc w:val="center"/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>Simple rules + Random Energy (RWRI community) = Complex, antifragile outcomes</w:t>
      </w:r>
    </w:p>
    <w:p w14:paraId="3B45822E" w14:textId="44947D47" w:rsidR="00F16DCB" w:rsidRDefault="00F16DCB" w:rsidP="00F16DCB">
      <w:pPr>
        <w:rPr>
          <w:rFonts w:ascii="Calibri" w:hAnsi="Calibri" w:cs="Calibri"/>
        </w:rPr>
      </w:pPr>
      <w:r>
        <w:rPr>
          <w:rFonts w:ascii="Calibri" w:hAnsi="Calibri" w:cs="Calibri"/>
        </w:rPr>
        <w:t>Simple rules (tbc) might include e.g. content that is lindy…</w:t>
      </w:r>
    </w:p>
    <w:p w14:paraId="0F96F1E0" w14:textId="25A2619C" w:rsidR="00F16DCB" w:rsidRDefault="00F16DCB" w:rsidP="00F16DC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Random energy comes from the RWRI community – so the only rule is that content </w:t>
      </w:r>
      <w:r>
        <w:rPr>
          <w:rFonts w:ascii="Calibri" w:hAnsi="Calibri" w:cs="Calibri"/>
          <w:i/>
          <w:iCs/>
        </w:rPr>
        <w:t>curators</w:t>
      </w:r>
      <w:r>
        <w:rPr>
          <w:rFonts w:ascii="Calibri" w:hAnsi="Calibri" w:cs="Calibri"/>
        </w:rPr>
        <w:t xml:space="preserve"> are RWRI alumni. </w:t>
      </w:r>
    </w:p>
    <w:p w14:paraId="618768E6" w14:textId="5FE4AC91" w:rsidR="00F16DCB" w:rsidRPr="00F16DCB" w:rsidRDefault="00F16DCB" w:rsidP="00F16DCB">
      <w:pPr>
        <w:pStyle w:val="Heading1"/>
        <w:rPr>
          <w:rFonts w:ascii="Calibri" w:hAnsi="Calibri" w:cs="Calibri"/>
        </w:rPr>
      </w:pPr>
      <w:r w:rsidRPr="00F16DCB">
        <w:rPr>
          <w:rFonts w:ascii="Calibri" w:hAnsi="Calibri" w:cs="Calibri"/>
        </w:rPr>
        <w:t>Evolution</w:t>
      </w:r>
    </w:p>
    <w:p w14:paraId="25D63D3D" w14:textId="5F83F895" w:rsidR="00D535D0" w:rsidRDefault="00F16DCB" w:rsidP="00D535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LibRWRI</w:t>
      </w:r>
      <w:proofErr w:type="spellEnd"/>
      <w:r>
        <w:rPr>
          <w:rFonts w:ascii="Calibri" w:hAnsi="Calibri" w:cs="Calibri"/>
        </w:rPr>
        <w:t xml:space="preserve"> is a computationally irreducible system experiment. This note is a thought starter that contains some preliminary ideas on how to start that journey. It can evolve over time to take many different shapes and forms.</w:t>
      </w:r>
    </w:p>
    <w:p w14:paraId="7218A1A1" w14:textId="5D998667" w:rsidR="00F16DCB" w:rsidRPr="00F16DCB" w:rsidRDefault="005C1936" w:rsidP="00D535D0">
      <w:pPr>
        <w:rPr>
          <w:rFonts w:ascii="Calibri" w:hAnsi="Calibri" w:cs="Calibri"/>
        </w:rPr>
      </w:pPr>
      <w:r w:rsidRPr="005C1936">
        <w:rPr>
          <w:noProof/>
        </w:rPr>
        <w:drawing>
          <wp:inline distT="0" distB="0" distL="0" distR="0" wp14:anchorId="754E646A" wp14:editId="6CC8A2AE">
            <wp:extent cx="5860415" cy="2539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4954" w14:textId="337EE868" w:rsidR="000C5434" w:rsidRDefault="005C1936" w:rsidP="005C1936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>Short-term: take the simplest, secure and scalable solution</w:t>
      </w:r>
      <w:ins w:id="13" w:author="Dave D" w:date="2020-03-14T17:33:00Z">
        <w:r w:rsidR="00AC5AE9">
          <w:rPr>
            <w:rFonts w:ascii="Calibri" w:hAnsi="Calibri" w:cs="Calibri"/>
          </w:rPr>
          <w:t xml:space="preserve">: </w:t>
        </w:r>
      </w:ins>
      <w:ins w:id="14" w:author="Dave D" w:date="2020-03-14T17:35:00Z">
        <w:r w:rsidR="00AC5AE9">
          <w:rPr>
            <w:rFonts w:ascii="Calibri" w:hAnsi="Calibri" w:cs="Calibri"/>
          </w:rPr>
          <w:t xml:space="preserve">e.g. </w:t>
        </w:r>
      </w:ins>
      <w:ins w:id="15" w:author="Dave D" w:date="2020-03-14T17:33:00Z">
        <w:r w:rsidR="00AC5AE9">
          <w:rPr>
            <w:rFonts w:ascii="Calibri" w:hAnsi="Calibri" w:cs="Calibri"/>
          </w:rPr>
          <w:t xml:space="preserve">write metadata about </w:t>
        </w:r>
        <w:proofErr w:type="spellStart"/>
        <w:r w:rsidR="00AC5AE9">
          <w:rPr>
            <w:rFonts w:ascii="Calibri" w:hAnsi="Calibri" w:cs="Calibri"/>
          </w:rPr>
          <w:t>LibRWRI</w:t>
        </w:r>
        <w:proofErr w:type="spellEnd"/>
        <w:r w:rsidR="00AC5AE9">
          <w:rPr>
            <w:rFonts w:ascii="Calibri" w:hAnsi="Calibri" w:cs="Calibri"/>
          </w:rPr>
          <w:t xml:space="preserve"> content into a block in a (public</w:t>
        </w:r>
      </w:ins>
      <w:ins w:id="16" w:author="Dave D" w:date="2020-03-14T17:35:00Z">
        <w:r w:rsidR="00AC5AE9">
          <w:rPr>
            <w:rFonts w:ascii="Calibri" w:hAnsi="Calibri" w:cs="Calibri"/>
          </w:rPr>
          <w:t xml:space="preserve"> or permissioned?</w:t>
        </w:r>
      </w:ins>
      <w:ins w:id="17" w:author="Dave D" w:date="2020-03-14T17:33:00Z">
        <w:r w:rsidR="00AC5AE9">
          <w:rPr>
            <w:rFonts w:ascii="Calibri" w:hAnsi="Calibri" w:cs="Calibri"/>
          </w:rPr>
          <w:t xml:space="preserve">) blockchain, including a hash </w:t>
        </w:r>
      </w:ins>
      <w:ins w:id="18" w:author="Dave D" w:date="2020-03-14T17:34:00Z">
        <w:r w:rsidR="00AC5AE9">
          <w:rPr>
            <w:rFonts w:ascii="Calibri" w:hAnsi="Calibri" w:cs="Calibri"/>
          </w:rPr>
          <w:t>of the content. Store the content in some highly available and distributed binary store, such as AWS S3.</w:t>
        </w:r>
      </w:ins>
      <w:del w:id="19" w:author="Dave D" w:date="2020-03-14T17:33:00Z">
        <w:r w:rsidDel="00AC5AE9">
          <w:rPr>
            <w:rFonts w:ascii="Calibri" w:hAnsi="Calibri" w:cs="Calibri"/>
          </w:rPr>
          <w:delText>.</w:delText>
        </w:r>
      </w:del>
      <w:del w:id="20" w:author="Dave D" w:date="2020-03-14T17:34:00Z">
        <w:r w:rsidDel="00AC5AE9">
          <w:rPr>
            <w:rFonts w:ascii="Calibri" w:hAnsi="Calibri" w:cs="Calibri"/>
          </w:rPr>
          <w:delText xml:space="preserve"> E.g. metadata in a block using an S3 bucket</w:delText>
        </w:r>
        <w:r w:rsidRPr="005C1936" w:rsidDel="00AC5AE9">
          <w:rPr>
            <w:rFonts w:ascii="Calibri" w:hAnsi="Calibri" w:cs="Calibri"/>
            <w:color w:val="FF0000"/>
          </w:rPr>
          <w:delText xml:space="preserve"> [Dave – could you footnote this??]</w:delText>
        </w:r>
      </w:del>
    </w:p>
    <w:p w14:paraId="43A98024" w14:textId="66B4C13E" w:rsidR="005C1936" w:rsidRPr="005C1936" w:rsidRDefault="005C1936" w:rsidP="005C1936">
      <w:pPr>
        <w:pStyle w:val="Heading1"/>
        <w:rPr>
          <w:rFonts w:ascii="Calibri" w:hAnsi="Calibri" w:cs="Calibri"/>
        </w:rPr>
      </w:pPr>
      <w:r w:rsidRPr="005C1936">
        <w:rPr>
          <w:rFonts w:ascii="Calibri" w:hAnsi="Calibri" w:cs="Calibri"/>
        </w:rPr>
        <w:lastRenderedPageBreak/>
        <w:t>Questions</w:t>
      </w:r>
    </w:p>
    <w:p w14:paraId="3F6642C9" w14:textId="44A87B66" w:rsidR="005C1936" w:rsidRPr="005C1936" w:rsidRDefault="005C1936" w:rsidP="005C1936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5C1936">
        <w:rPr>
          <w:rFonts w:ascii="Calibri" w:hAnsi="Calibri" w:cs="Calibri"/>
        </w:rPr>
        <w:t xml:space="preserve">Does the concept of a </w:t>
      </w:r>
      <w:proofErr w:type="spellStart"/>
      <w:r w:rsidRPr="005C1936">
        <w:rPr>
          <w:rFonts w:ascii="Calibri" w:hAnsi="Calibri" w:cs="Calibri"/>
        </w:rPr>
        <w:t>LibRWRI</w:t>
      </w:r>
      <w:proofErr w:type="spellEnd"/>
      <w:r w:rsidRPr="005C1936">
        <w:rPr>
          <w:rFonts w:ascii="Calibri" w:hAnsi="Calibri" w:cs="Calibri"/>
        </w:rPr>
        <w:t xml:space="preserve"> resonate? </w:t>
      </w:r>
    </w:p>
    <w:p w14:paraId="0E92BF8A" w14:textId="27FB5F98" w:rsidR="005C1936" w:rsidRPr="005C1936" w:rsidRDefault="005C1936" w:rsidP="005C1936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5C1936">
        <w:rPr>
          <w:rFonts w:ascii="Calibri" w:hAnsi="Calibri" w:cs="Calibri"/>
        </w:rPr>
        <w:t>Thoughts and input on why, what and how?</w:t>
      </w:r>
    </w:p>
    <w:p w14:paraId="4E9866E3" w14:textId="26A6AE8E" w:rsidR="000032BA" w:rsidRDefault="005C1936" w:rsidP="005C1936">
      <w:pPr>
        <w:pStyle w:val="ListParagraph"/>
        <w:numPr>
          <w:ilvl w:val="0"/>
          <w:numId w:val="32"/>
        </w:numPr>
        <w:rPr>
          <w:ins w:id="21" w:author="Dave D" w:date="2020-03-14T17:36:00Z"/>
          <w:rFonts w:ascii="Calibri" w:hAnsi="Calibri" w:cs="Calibri"/>
        </w:rPr>
      </w:pPr>
      <w:r w:rsidRPr="005C1936">
        <w:rPr>
          <w:rFonts w:ascii="Calibri" w:hAnsi="Calibri" w:cs="Calibri"/>
        </w:rPr>
        <w:t>What is our simplest way to take this forward</w:t>
      </w:r>
      <w:r>
        <w:rPr>
          <w:rFonts w:ascii="Calibri" w:hAnsi="Calibri" w:cs="Calibri"/>
        </w:rPr>
        <w:t>?</w:t>
      </w:r>
    </w:p>
    <w:p w14:paraId="63835015" w14:textId="1F737663" w:rsidR="00AC5AE9" w:rsidRDefault="00AC5AE9">
      <w:pPr>
        <w:rPr>
          <w:ins w:id="22" w:author="Dave D" w:date="2020-03-14T17:36:00Z"/>
          <w:rFonts w:ascii="Calibri" w:hAnsi="Calibri" w:cs="Calibri"/>
        </w:rPr>
      </w:pPr>
      <w:ins w:id="23" w:author="Dave D" w:date="2020-03-14T17:36:00Z">
        <w:r>
          <w:rPr>
            <w:rFonts w:ascii="Calibri" w:hAnsi="Calibri" w:cs="Calibri"/>
          </w:rPr>
          <w:br w:type="page"/>
        </w:r>
      </w:ins>
    </w:p>
    <w:p w14:paraId="7EBB1E8A" w14:textId="44F1AA75" w:rsidR="0091693D" w:rsidRPr="0091693D" w:rsidRDefault="0091693D" w:rsidP="0091693D">
      <w:pPr>
        <w:pStyle w:val="Heading1"/>
        <w:rPr>
          <w:ins w:id="24" w:author="Dave D" w:date="2020-03-14T18:07:00Z"/>
          <w:rFonts w:ascii="Calibri" w:hAnsi="Calibri" w:cs="Calibri"/>
          <w:rPrChange w:id="25" w:author="Dave D" w:date="2020-03-14T18:08:00Z">
            <w:rPr>
              <w:ins w:id="26" w:author="Dave D" w:date="2020-03-14T18:07:00Z"/>
            </w:rPr>
          </w:rPrChange>
        </w:rPr>
        <w:pPrChange w:id="27" w:author="Dave D" w:date="2020-03-14T18:08:00Z">
          <w:pPr>
            <w:pStyle w:val="Heading3"/>
          </w:pPr>
        </w:pPrChange>
      </w:pPr>
      <w:ins w:id="28" w:author="Dave D" w:date="2020-03-14T18:07:00Z">
        <w:r w:rsidRPr="0091693D">
          <w:rPr>
            <w:rFonts w:ascii="Calibri" w:hAnsi="Calibri" w:cs="Calibri"/>
            <w:rPrChange w:id="29" w:author="Dave D" w:date="2020-03-14T18:08:00Z">
              <w:rPr/>
            </w:rPrChange>
          </w:rPr>
          <w:lastRenderedPageBreak/>
          <w:t>Appendix</w:t>
        </w:r>
      </w:ins>
    </w:p>
    <w:p w14:paraId="652B066F" w14:textId="10C55E30" w:rsidR="00AC5AE9" w:rsidRDefault="00AC5AE9" w:rsidP="00AC5AE9">
      <w:pPr>
        <w:pStyle w:val="Heading3"/>
        <w:rPr>
          <w:ins w:id="30" w:author="Dave D" w:date="2020-03-14T17:39:00Z"/>
          <w:rFonts w:ascii="Calibri" w:hAnsi="Calibri" w:cs="Calibri"/>
        </w:rPr>
      </w:pPr>
      <w:ins w:id="31" w:author="Dave D" w:date="2020-03-14T17:39:00Z">
        <w:r>
          <w:rPr>
            <w:rFonts w:ascii="Calibri" w:hAnsi="Calibri" w:cs="Calibri"/>
          </w:rPr>
          <w:t xml:space="preserve">A Little More on </w:t>
        </w:r>
        <w:r w:rsidRPr="006F397C">
          <w:rPr>
            <w:rFonts w:ascii="Calibri" w:hAnsi="Calibri" w:cs="Calibri"/>
          </w:rPr>
          <w:t>Room 101</w:t>
        </w:r>
      </w:ins>
    </w:p>
    <w:p w14:paraId="3EA2C73C" w14:textId="77777777" w:rsidR="00AC5AE9" w:rsidRDefault="00AC5AE9" w:rsidP="00AC5AE9">
      <w:pPr>
        <w:rPr>
          <w:ins w:id="32" w:author="Dave D" w:date="2020-03-14T17:39:00Z"/>
          <w:rFonts w:ascii="Calibri" w:hAnsi="Calibri" w:cs="Calibri"/>
        </w:rPr>
      </w:pPr>
      <w:ins w:id="33" w:author="Dave D" w:date="2020-03-14T17:39:00Z">
        <w:r w:rsidRPr="006F397C">
          <w:rPr>
            <w:rFonts w:ascii="Calibri" w:hAnsi="Calibri" w:cs="Calibri"/>
          </w:rPr>
          <w:t>Room 101</w:t>
        </w:r>
        <w:r>
          <w:rPr>
            <w:rFonts w:ascii="Calibri" w:hAnsi="Calibri" w:cs="Calibri"/>
          </w:rPr>
          <w:t xml:space="preserve"> is reserved for anti-books that we should avoid and not read – this is, of course metadata about anti-knowledge.</w:t>
        </w:r>
      </w:ins>
    </w:p>
    <w:p w14:paraId="05C22CC1" w14:textId="77777777" w:rsidR="00AC5AE9" w:rsidRDefault="00AC5AE9" w:rsidP="00AC5AE9">
      <w:pPr>
        <w:rPr>
          <w:ins w:id="34" w:author="Dave D" w:date="2020-03-14T17:39:00Z"/>
          <w:rFonts w:ascii="Calibri" w:hAnsi="Calibri" w:cs="Calibri"/>
        </w:rPr>
      </w:pPr>
      <w:ins w:id="35" w:author="Dave D" w:date="2020-03-14T17:39:00Z">
        <w:r>
          <w:rPr>
            <w:rFonts w:ascii="Calibri" w:hAnsi="Calibri" w:cs="Calibri"/>
          </w:rPr>
          <w:t>Room 101 has three shelves:</w:t>
        </w:r>
      </w:ins>
    </w:p>
    <w:p w14:paraId="053BA76E" w14:textId="34142458" w:rsidR="00AC5AE9" w:rsidRDefault="00AC5AE9" w:rsidP="00AC5AE9">
      <w:pPr>
        <w:pStyle w:val="ListParagraph"/>
        <w:numPr>
          <w:ilvl w:val="0"/>
          <w:numId w:val="27"/>
        </w:numPr>
        <w:rPr>
          <w:ins w:id="36" w:author="Dave D" w:date="2020-03-14T17:39:00Z"/>
          <w:rFonts w:ascii="Calibri" w:hAnsi="Calibri" w:cs="Calibri"/>
        </w:rPr>
      </w:pPr>
      <w:ins w:id="37" w:author="Dave D" w:date="2020-03-14T17:39:00Z">
        <w:r>
          <w:rPr>
            <w:rFonts w:ascii="Calibri" w:hAnsi="Calibri" w:cs="Calibri"/>
          </w:rPr>
          <w:t xml:space="preserve">Mediocre books may be safely </w:t>
        </w:r>
        <w:proofErr w:type="gramStart"/>
        <w:r>
          <w:rPr>
            <w:rFonts w:ascii="Calibri" w:hAnsi="Calibri" w:cs="Calibri"/>
          </w:rPr>
          <w:t>ignored, but</w:t>
        </w:r>
        <w:proofErr w:type="gramEnd"/>
        <w:r>
          <w:rPr>
            <w:rFonts w:ascii="Calibri" w:hAnsi="Calibri" w:cs="Calibri"/>
          </w:rPr>
          <w:t xml:space="preserve"> can be read with the heuristic ‘do the opposite’. The private key for access to the virtual copy costs </w:t>
        </w:r>
        <w:r w:rsidR="00847828">
          <w:rPr>
            <w:rFonts w:ascii="Calibri" w:hAnsi="Calibri" w:cs="Calibri"/>
          </w:rPr>
          <w:t>[</w:t>
        </w:r>
        <w:r>
          <w:rPr>
            <w:rFonts w:ascii="Calibri" w:hAnsi="Calibri" w:cs="Calibri"/>
          </w:rPr>
          <w:t xml:space="preserve">X </w:t>
        </w:r>
        <w:proofErr w:type="spellStart"/>
        <w:r>
          <w:rPr>
            <w:rFonts w:ascii="Calibri" w:hAnsi="Calibri" w:cs="Calibri"/>
          </w:rPr>
          <w:t>LibRWRI</w:t>
        </w:r>
        <w:proofErr w:type="spellEnd"/>
        <w:r>
          <w:rPr>
            <w:rFonts w:ascii="Calibri" w:hAnsi="Calibri" w:cs="Calibri"/>
          </w:rPr>
          <w:t xml:space="preserve"> tokens</w:t>
        </w:r>
      </w:ins>
      <w:ins w:id="38" w:author="Dave D" w:date="2020-03-14T17:40:00Z">
        <w:r w:rsidR="00847828">
          <w:rPr>
            <w:rFonts w:ascii="Calibri" w:hAnsi="Calibri" w:cs="Calibri"/>
          </w:rPr>
          <w:t>]</w:t>
        </w:r>
      </w:ins>
      <w:ins w:id="39" w:author="Dave D" w:date="2020-03-14T17:39:00Z">
        <w:r>
          <w:rPr>
            <w:rFonts w:ascii="Calibri" w:hAnsi="Calibri" w:cs="Calibri"/>
          </w:rPr>
          <w:t xml:space="preserve"> as a</w:t>
        </w:r>
      </w:ins>
      <w:ins w:id="40" w:author="Dave D" w:date="2020-03-14T17:40:00Z">
        <w:r w:rsidR="00847828">
          <w:rPr>
            <w:rFonts w:ascii="Calibri" w:hAnsi="Calibri" w:cs="Calibri"/>
          </w:rPr>
          <w:t>n impediment to access</w:t>
        </w:r>
      </w:ins>
      <w:ins w:id="41" w:author="Dave D" w:date="2020-03-14T17:39:00Z">
        <w:r>
          <w:rPr>
            <w:rFonts w:ascii="Calibri" w:hAnsi="Calibri" w:cs="Calibri"/>
          </w:rPr>
          <w:t>. Physical copies should be kept out of arm</w:t>
        </w:r>
      </w:ins>
      <w:ins w:id="42" w:author="Dave D" w:date="2020-03-14T17:40:00Z">
        <w:r w:rsidR="00847828">
          <w:rPr>
            <w:rFonts w:ascii="Calibri" w:hAnsi="Calibri" w:cs="Calibri"/>
          </w:rPr>
          <w:t>’</w:t>
        </w:r>
      </w:ins>
      <w:ins w:id="43" w:author="Dave D" w:date="2020-03-14T17:39:00Z">
        <w:r>
          <w:rPr>
            <w:rFonts w:ascii="Calibri" w:hAnsi="Calibri" w:cs="Calibri"/>
          </w:rPr>
          <w:t>s (harm</w:t>
        </w:r>
      </w:ins>
      <w:ins w:id="44" w:author="Dave D" w:date="2020-03-14T17:40:00Z">
        <w:r w:rsidR="00847828">
          <w:rPr>
            <w:rFonts w:ascii="Calibri" w:hAnsi="Calibri" w:cs="Calibri"/>
          </w:rPr>
          <w:t>’</w:t>
        </w:r>
      </w:ins>
      <w:ins w:id="45" w:author="Dave D" w:date="2020-03-14T17:39:00Z">
        <w:r>
          <w:rPr>
            <w:rFonts w:ascii="Calibri" w:hAnsi="Calibri" w:cs="Calibri"/>
          </w:rPr>
          <w:t xml:space="preserve">s) reach at some physical energy cost to the potential reader sufficient for them to </w:t>
        </w:r>
      </w:ins>
      <w:ins w:id="46" w:author="Dave D" w:date="2020-03-14T17:40:00Z">
        <w:r w:rsidR="00847828">
          <w:rPr>
            <w:rFonts w:ascii="Calibri" w:hAnsi="Calibri" w:cs="Calibri"/>
          </w:rPr>
          <w:t xml:space="preserve">also </w:t>
        </w:r>
      </w:ins>
      <w:ins w:id="47" w:author="Dave D" w:date="2020-03-14T17:39:00Z">
        <w:r>
          <w:rPr>
            <w:rFonts w:ascii="Calibri" w:hAnsi="Calibri" w:cs="Calibri"/>
          </w:rPr>
          <w:t xml:space="preserve">think again; preferably in another city, country, or continent than the </w:t>
        </w:r>
      </w:ins>
      <w:ins w:id="48" w:author="Dave D" w:date="2020-03-14T17:40:00Z">
        <w:r w:rsidR="00847828">
          <w:rPr>
            <w:rFonts w:ascii="Calibri" w:hAnsi="Calibri" w:cs="Calibri"/>
          </w:rPr>
          <w:t xml:space="preserve">aspiring </w:t>
        </w:r>
      </w:ins>
      <w:ins w:id="49" w:author="Dave D" w:date="2020-03-14T17:39:00Z">
        <w:r>
          <w:rPr>
            <w:rFonts w:ascii="Calibri" w:hAnsi="Calibri" w:cs="Calibri"/>
          </w:rPr>
          <w:t>reader.</w:t>
        </w:r>
      </w:ins>
    </w:p>
    <w:p w14:paraId="5C92ED18" w14:textId="1AD08461" w:rsidR="00AC5AE9" w:rsidRDefault="00AC5AE9" w:rsidP="00AC5AE9">
      <w:pPr>
        <w:pStyle w:val="ListParagraph"/>
        <w:numPr>
          <w:ilvl w:val="0"/>
          <w:numId w:val="27"/>
        </w:numPr>
        <w:rPr>
          <w:ins w:id="50" w:author="Dave D" w:date="2020-03-14T17:39:00Z"/>
          <w:rFonts w:ascii="Calibri" w:hAnsi="Calibri" w:cs="Calibri"/>
        </w:rPr>
      </w:pPr>
      <w:ins w:id="51" w:author="Dave D" w:date="2020-03-14T17:39:00Z">
        <w:r>
          <w:rPr>
            <w:rFonts w:ascii="Calibri" w:hAnsi="Calibri" w:cs="Calibri"/>
          </w:rPr>
          <w:t xml:space="preserve">Anti-Knowledge books which MUST be kept lest we forget, but never read (again, once some poor soul has made the sacrifice). The virtual </w:t>
        </w:r>
        <w:proofErr w:type="spellStart"/>
        <w:r>
          <w:rPr>
            <w:rFonts w:ascii="Calibri" w:hAnsi="Calibri" w:cs="Calibri"/>
          </w:rPr>
          <w:t>LibRWRI</w:t>
        </w:r>
        <w:proofErr w:type="spellEnd"/>
        <w:r>
          <w:rPr>
            <w:rFonts w:ascii="Calibri" w:hAnsi="Calibri" w:cs="Calibri"/>
          </w:rPr>
          <w:t xml:space="preserve"> encrypts all online copies and destroys the private keys leaving only necessary and sufficient metadata to identify any rogue copies (including a hash of the sample copy). Zero copies should be kept in the physical </w:t>
        </w:r>
        <w:proofErr w:type="spellStart"/>
        <w:r>
          <w:rPr>
            <w:rFonts w:ascii="Calibri" w:hAnsi="Calibri" w:cs="Calibri"/>
          </w:rPr>
          <w:t>LibRWRI</w:t>
        </w:r>
        <w:proofErr w:type="spellEnd"/>
        <w:r>
          <w:rPr>
            <w:rFonts w:ascii="Calibri" w:hAnsi="Calibri" w:cs="Calibri"/>
          </w:rPr>
          <w:t>.</w:t>
        </w:r>
      </w:ins>
    </w:p>
    <w:p w14:paraId="0B9E8C29" w14:textId="00A4C334" w:rsidR="00AC5AE9" w:rsidRDefault="00AC5AE9" w:rsidP="00AC5AE9">
      <w:pPr>
        <w:pStyle w:val="ListParagraph"/>
        <w:numPr>
          <w:ilvl w:val="0"/>
          <w:numId w:val="27"/>
        </w:numPr>
        <w:rPr>
          <w:ins w:id="52" w:author="Dave D" w:date="2020-03-14T17:46:00Z"/>
          <w:rFonts w:ascii="Calibri" w:hAnsi="Calibri" w:cs="Calibri"/>
        </w:rPr>
      </w:pPr>
      <w:ins w:id="53" w:author="Dave D" w:date="2020-03-14T17:39:00Z">
        <w:r>
          <w:rPr>
            <w:rFonts w:ascii="Calibri" w:hAnsi="Calibri" w:cs="Calibri"/>
          </w:rPr>
          <w:t xml:space="preserve">Heretical books which must be burned in both the virtual and physical realms. Virtual copies must not be added to the </w:t>
        </w:r>
        <w:proofErr w:type="spellStart"/>
        <w:r>
          <w:rPr>
            <w:rFonts w:ascii="Calibri" w:hAnsi="Calibri" w:cs="Calibri"/>
          </w:rPr>
          <w:t>LibRWRI</w:t>
        </w:r>
        <w:proofErr w:type="spellEnd"/>
        <w:r>
          <w:rPr>
            <w:rFonts w:ascii="Calibri" w:hAnsi="Calibri" w:cs="Calibri"/>
          </w:rPr>
          <w:t>. Furthermore, Software-Based Agents (Heresy Hunters, H</w:t>
        </w:r>
        <w:r w:rsidRPr="009F5992">
          <w:rPr>
            <w:rFonts w:ascii="Calibri" w:hAnsi="Calibri" w:cs="Calibri"/>
            <w:vertAlign w:val="superscript"/>
          </w:rPr>
          <w:t>2</w:t>
        </w:r>
        <w:r>
          <w:rPr>
            <w:rFonts w:ascii="Calibri" w:hAnsi="Calibri" w:cs="Calibri"/>
          </w:rPr>
          <w:t xml:space="preserve">) </w:t>
        </w:r>
      </w:ins>
      <w:ins w:id="54" w:author="Dave D" w:date="2020-03-14T17:44:00Z">
        <w:r w:rsidR="00847828">
          <w:rPr>
            <w:rFonts w:ascii="Calibri" w:hAnsi="Calibri" w:cs="Calibri"/>
          </w:rPr>
          <w:t>should</w:t>
        </w:r>
      </w:ins>
      <w:ins w:id="55" w:author="Dave D" w:date="2020-03-14T17:39:00Z">
        <w:r>
          <w:rPr>
            <w:rFonts w:ascii="Calibri" w:hAnsi="Calibri" w:cs="Calibri"/>
          </w:rPr>
          <w:t xml:space="preserve"> hunt down such books and destroy them. Physical H</w:t>
        </w:r>
        <w:r w:rsidRPr="009F5992">
          <w:rPr>
            <w:rFonts w:ascii="Calibri" w:hAnsi="Calibri" w:cs="Calibri"/>
            <w:vertAlign w:val="superscript"/>
          </w:rPr>
          <w:t>2</w:t>
        </w:r>
        <w:r>
          <w:rPr>
            <w:rFonts w:ascii="Calibri" w:hAnsi="Calibri" w:cs="Calibri"/>
          </w:rPr>
          <w:t xml:space="preserve"> agents (RWRI members) should seek and destroy heretical books (e.g. Pinker) wherever and whenever possible. RWRI H</w:t>
        </w:r>
        <w:r w:rsidRPr="009F5992">
          <w:rPr>
            <w:rFonts w:ascii="Calibri" w:hAnsi="Calibri" w:cs="Calibri"/>
            <w:vertAlign w:val="superscript"/>
          </w:rPr>
          <w:t>2</w:t>
        </w:r>
        <w:r>
          <w:rPr>
            <w:rFonts w:ascii="Calibri" w:hAnsi="Calibri" w:cs="Calibri"/>
          </w:rPr>
          <w:t xml:space="preserve"> Agents earn </w:t>
        </w:r>
      </w:ins>
      <w:ins w:id="56" w:author="Dave D" w:date="2020-03-14T17:44:00Z">
        <w:r w:rsidR="00847828">
          <w:rPr>
            <w:rFonts w:ascii="Calibri" w:hAnsi="Calibri" w:cs="Calibri"/>
          </w:rPr>
          <w:t>[</w:t>
        </w:r>
      </w:ins>
      <w:proofErr w:type="spellStart"/>
      <w:ins w:id="57" w:author="Dave D" w:date="2020-03-14T17:39:00Z">
        <w:r>
          <w:rPr>
            <w:rFonts w:ascii="Calibri" w:hAnsi="Calibri" w:cs="Calibri"/>
          </w:rPr>
          <w:t>LibRWRI</w:t>
        </w:r>
        <w:proofErr w:type="spellEnd"/>
        <w:r>
          <w:rPr>
            <w:rFonts w:ascii="Calibri" w:hAnsi="Calibri" w:cs="Calibri"/>
          </w:rPr>
          <w:t xml:space="preserve"> tokens</w:t>
        </w:r>
      </w:ins>
      <w:ins w:id="58" w:author="Dave D" w:date="2020-03-14T17:44:00Z">
        <w:r w:rsidR="00847828">
          <w:rPr>
            <w:rFonts w:ascii="Calibri" w:hAnsi="Calibri" w:cs="Calibri"/>
          </w:rPr>
          <w:t>]</w:t>
        </w:r>
      </w:ins>
      <w:ins w:id="59" w:author="Dave D" w:date="2020-03-14T17:39:00Z">
        <w:r>
          <w:rPr>
            <w:rFonts w:ascii="Calibri" w:hAnsi="Calibri" w:cs="Calibri"/>
          </w:rPr>
          <w:t xml:space="preserve"> </w:t>
        </w:r>
      </w:ins>
      <w:ins w:id="60" w:author="Dave D" w:date="2020-03-14T17:45:00Z">
        <w:r w:rsidR="00847828">
          <w:rPr>
            <w:rFonts w:ascii="Calibri" w:hAnsi="Calibri" w:cs="Calibri"/>
          </w:rPr>
          <w:t xml:space="preserve">bounty </w:t>
        </w:r>
      </w:ins>
      <w:ins w:id="61" w:author="Dave D" w:date="2020-03-14T17:39:00Z">
        <w:r>
          <w:rPr>
            <w:rFonts w:ascii="Calibri" w:hAnsi="Calibri" w:cs="Calibri"/>
          </w:rPr>
          <w:t xml:space="preserve">on Proof of Burning (TBD - </w:t>
        </w:r>
        <w:proofErr w:type="spellStart"/>
        <w:r>
          <w:rPr>
            <w:rFonts w:ascii="Calibri" w:hAnsi="Calibri" w:cs="Calibri"/>
          </w:rPr>
          <w:t>PoB</w:t>
        </w:r>
        <w:proofErr w:type="spellEnd"/>
        <w:r>
          <w:rPr>
            <w:rFonts w:ascii="Calibri" w:hAnsi="Calibri" w:cs="Calibri"/>
          </w:rPr>
          <w:t xml:space="preserve"> consensus mechanism).</w:t>
        </w:r>
      </w:ins>
    </w:p>
    <w:p w14:paraId="51393E92" w14:textId="4E0EDFE4" w:rsidR="00382CB4" w:rsidRPr="0031147C" w:rsidRDefault="00382CB4" w:rsidP="00382CB4">
      <w:pPr>
        <w:pStyle w:val="Heading3"/>
        <w:rPr>
          <w:ins w:id="62" w:author="Dave D" w:date="2020-03-14T17:46:00Z"/>
          <w:rFonts w:ascii="Calibri" w:hAnsi="Calibri" w:cs="Calibri"/>
        </w:rPr>
      </w:pPr>
      <w:ins w:id="63" w:author="Dave D" w:date="2020-03-14T17:46:00Z">
        <w:r w:rsidRPr="0031147C">
          <w:rPr>
            <w:rFonts w:ascii="Calibri" w:hAnsi="Calibri" w:cs="Calibri"/>
          </w:rPr>
          <w:t xml:space="preserve">A </w:t>
        </w:r>
        <w:r>
          <w:rPr>
            <w:rFonts w:ascii="Calibri" w:hAnsi="Calibri" w:cs="Calibri"/>
          </w:rPr>
          <w:t xml:space="preserve">Little More on the </w:t>
        </w:r>
        <w:proofErr w:type="spellStart"/>
        <w:r>
          <w:rPr>
            <w:rFonts w:ascii="Calibri" w:hAnsi="Calibri" w:cs="Calibri"/>
          </w:rPr>
          <w:t>LibRWRI</w:t>
        </w:r>
        <w:proofErr w:type="spellEnd"/>
        <w:r>
          <w:rPr>
            <w:rFonts w:ascii="Calibri" w:hAnsi="Calibri" w:cs="Calibri"/>
          </w:rPr>
          <w:t xml:space="preserve"> Token (a </w:t>
        </w:r>
        <w:r w:rsidRPr="0031147C">
          <w:rPr>
            <w:rFonts w:ascii="Calibri" w:hAnsi="Calibri" w:cs="Calibri"/>
          </w:rPr>
          <w:t>Quantum Asset</w:t>
        </w:r>
        <w:r>
          <w:rPr>
            <w:rFonts w:ascii="Calibri" w:hAnsi="Calibri" w:cs="Calibri"/>
          </w:rPr>
          <w:t>)</w:t>
        </w:r>
      </w:ins>
    </w:p>
    <w:p w14:paraId="1C22484C" w14:textId="116FB40C" w:rsidR="00382CB4" w:rsidRPr="0031147C" w:rsidRDefault="00382CB4" w:rsidP="00382CB4">
      <w:pPr>
        <w:rPr>
          <w:ins w:id="64" w:author="Dave D" w:date="2020-03-14T17:46:00Z"/>
          <w:rFonts w:ascii="Calibri" w:hAnsi="Calibri" w:cs="Calibri"/>
        </w:rPr>
      </w:pPr>
      <w:ins w:id="65" w:author="Dave D" w:date="2020-03-14T17:46:00Z">
        <w:r w:rsidRPr="0031147C">
          <w:rPr>
            <w:rFonts w:ascii="Calibri" w:hAnsi="Calibri" w:cs="Calibri"/>
          </w:rPr>
          <w:t xml:space="preserve">A new quantum asset (digital token) </w:t>
        </w:r>
      </w:ins>
      <w:ins w:id="66" w:author="Dave D" w:date="2020-03-14T17:47:00Z">
        <w:r>
          <w:rPr>
            <w:rFonts w:ascii="Calibri" w:hAnsi="Calibri" w:cs="Calibri"/>
          </w:rPr>
          <w:t xml:space="preserve">could </w:t>
        </w:r>
      </w:ins>
      <w:ins w:id="67" w:author="Dave D" w:date="2020-03-14T17:46:00Z">
        <w:r w:rsidRPr="0031147C">
          <w:rPr>
            <w:rFonts w:ascii="Calibri" w:hAnsi="Calibri" w:cs="Calibri"/>
          </w:rPr>
          <w:t>be created with the following desirable properties</w:t>
        </w:r>
      </w:ins>
      <w:ins w:id="68" w:author="Dave D" w:date="2020-03-14T17:47:00Z">
        <w:r>
          <w:rPr>
            <w:rFonts w:ascii="Calibri" w:hAnsi="Calibri" w:cs="Calibri"/>
          </w:rPr>
          <w:t xml:space="preserve"> for an anti-fragile library (for discussion)</w:t>
        </w:r>
      </w:ins>
      <w:ins w:id="69" w:author="Dave D" w:date="2020-03-14T17:46:00Z">
        <w:r w:rsidRPr="0031147C">
          <w:rPr>
            <w:rFonts w:ascii="Calibri" w:hAnsi="Calibri" w:cs="Calibri"/>
          </w:rPr>
          <w:t>:</w:t>
        </w:r>
      </w:ins>
    </w:p>
    <w:p w14:paraId="6A3C5C9B" w14:textId="77777777" w:rsidR="00382CB4" w:rsidRDefault="00382CB4" w:rsidP="00382CB4">
      <w:pPr>
        <w:pStyle w:val="ListParagraph"/>
        <w:numPr>
          <w:ilvl w:val="0"/>
          <w:numId w:val="30"/>
        </w:numPr>
        <w:rPr>
          <w:ins w:id="70" w:author="Dave D" w:date="2020-03-14T17:46:00Z"/>
          <w:rFonts w:ascii="Calibri" w:hAnsi="Calibri" w:cs="Calibri"/>
        </w:rPr>
      </w:pPr>
      <w:ins w:id="71" w:author="Dave D" w:date="2020-03-14T17:46:00Z">
        <w:r>
          <w:rPr>
            <w:rFonts w:ascii="Calibri" w:hAnsi="Calibri" w:cs="Calibri"/>
          </w:rPr>
          <w:t>Maximum theoretical supply, for scarcity, of 1.0</w:t>
        </w:r>
      </w:ins>
    </w:p>
    <w:p w14:paraId="28B98DB6" w14:textId="77777777" w:rsidR="00382CB4" w:rsidRDefault="00382CB4" w:rsidP="00382CB4">
      <w:pPr>
        <w:pStyle w:val="ListParagraph"/>
        <w:numPr>
          <w:ilvl w:val="0"/>
          <w:numId w:val="30"/>
        </w:numPr>
        <w:rPr>
          <w:ins w:id="72" w:author="Dave D" w:date="2020-03-14T17:46:00Z"/>
          <w:rFonts w:ascii="Calibri" w:hAnsi="Calibri" w:cs="Calibri"/>
        </w:rPr>
      </w:pPr>
      <w:proofErr w:type="spellStart"/>
      <w:ins w:id="73" w:author="Dave D" w:date="2020-03-14T17:46:00Z">
        <w:r>
          <w:rPr>
            <w:rFonts w:ascii="Calibri" w:hAnsi="Calibri" w:cs="Calibri"/>
          </w:rPr>
          <w:t>Quantised</w:t>
        </w:r>
        <w:proofErr w:type="spellEnd"/>
        <w:r>
          <w:rPr>
            <w:rFonts w:ascii="Calibri" w:hAnsi="Calibri" w:cs="Calibri"/>
          </w:rPr>
          <w:t xml:space="preserve"> to minimum 10</w:t>
        </w:r>
        <w:r w:rsidRPr="0031147C">
          <w:rPr>
            <w:rFonts w:ascii="Calibri" w:hAnsi="Calibri" w:cs="Calibri"/>
            <w:vertAlign w:val="superscript"/>
          </w:rPr>
          <w:t>-34</w:t>
        </w:r>
        <w:r>
          <w:rPr>
            <w:rFonts w:ascii="Calibri" w:hAnsi="Calibri" w:cs="Calibri"/>
          </w:rPr>
          <w:t xml:space="preserve"> after Planck and Dirac constant</w:t>
        </w:r>
      </w:ins>
    </w:p>
    <w:p w14:paraId="717E4C11" w14:textId="77777777" w:rsidR="00382CB4" w:rsidRDefault="00382CB4" w:rsidP="00382CB4">
      <w:pPr>
        <w:pStyle w:val="ListParagraph"/>
        <w:numPr>
          <w:ilvl w:val="0"/>
          <w:numId w:val="30"/>
        </w:numPr>
        <w:rPr>
          <w:ins w:id="74" w:author="Dave D" w:date="2020-03-14T17:46:00Z"/>
          <w:rFonts w:ascii="Calibri" w:hAnsi="Calibri" w:cs="Calibri"/>
        </w:rPr>
      </w:pPr>
      <w:ins w:id="75" w:author="Dave D" w:date="2020-03-14T17:46:00Z">
        <w:r>
          <w:rPr>
            <w:rFonts w:ascii="Calibri" w:hAnsi="Calibri" w:cs="Calibri"/>
          </w:rPr>
          <w:t>Initial conditions (</w:t>
        </w:r>
        <w:proofErr w:type="spellStart"/>
        <w:r>
          <w:rPr>
            <w:rFonts w:ascii="Calibri" w:hAnsi="Calibri" w:cs="Calibri"/>
          </w:rPr>
          <w:t>cf</w:t>
        </w:r>
        <w:proofErr w:type="spellEnd"/>
        <w:r>
          <w:rPr>
            <w:rFonts w:ascii="Calibri" w:hAnsi="Calibri" w:cs="Calibri"/>
          </w:rPr>
          <w:t xml:space="preserve"> Cellular Automata):</w:t>
        </w:r>
      </w:ins>
    </w:p>
    <w:p w14:paraId="153916EC" w14:textId="3670E8C4" w:rsidR="00382CB4" w:rsidRDefault="00382CB4" w:rsidP="00382CB4">
      <w:pPr>
        <w:pStyle w:val="ListParagraph"/>
        <w:numPr>
          <w:ilvl w:val="1"/>
          <w:numId w:val="30"/>
        </w:numPr>
        <w:rPr>
          <w:ins w:id="76" w:author="Dave D" w:date="2020-03-14T17:46:00Z"/>
          <w:rFonts w:ascii="Calibri" w:hAnsi="Calibri" w:cs="Calibri"/>
        </w:rPr>
      </w:pPr>
      <w:ins w:id="77" w:author="Dave D" w:date="2020-03-14T17:46:00Z">
        <w:r>
          <w:rPr>
            <w:rFonts w:ascii="Calibri" w:hAnsi="Calibri" w:cs="Calibri"/>
          </w:rPr>
          <w:t>RWRI founders (</w:t>
        </w:r>
        <w:proofErr w:type="spellStart"/>
        <w:r>
          <w:rPr>
            <w:rFonts w:ascii="Calibri" w:hAnsi="Calibri" w:cs="Calibri"/>
          </w:rPr>
          <w:t>Taleb</w:t>
        </w:r>
        <w:proofErr w:type="spellEnd"/>
        <w:r>
          <w:rPr>
            <w:rFonts w:ascii="Calibri" w:hAnsi="Calibri" w:cs="Calibri"/>
          </w:rPr>
          <w:t xml:space="preserve"> et al) receive 10</w:t>
        </w:r>
        <w:r w:rsidRPr="0031147C">
          <w:rPr>
            <w:rFonts w:ascii="Calibri" w:hAnsi="Calibri" w:cs="Calibri"/>
            <w:vertAlign w:val="superscript"/>
          </w:rPr>
          <w:t>-</w:t>
        </w:r>
        <w:r>
          <w:rPr>
            <w:rFonts w:ascii="Calibri" w:hAnsi="Calibri" w:cs="Calibri"/>
            <w:vertAlign w:val="superscript"/>
          </w:rPr>
          <w:t>m</w:t>
        </w:r>
        <w:r>
          <w:rPr>
            <w:rFonts w:ascii="Calibri" w:hAnsi="Calibri" w:cs="Calibri"/>
          </w:rPr>
          <w:t xml:space="preserve"> tokens on formation (TBD: </w:t>
        </w:r>
      </w:ins>
      <w:ins w:id="78" w:author="Dave D" w:date="2020-03-14T17:48:00Z">
        <w:r>
          <w:rPr>
            <w:rFonts w:ascii="Calibri" w:hAnsi="Calibri" w:cs="Calibri"/>
          </w:rPr>
          <w:t xml:space="preserve">value of </w:t>
        </w:r>
      </w:ins>
      <w:ins w:id="79" w:author="Dave D" w:date="2020-03-14T17:46:00Z">
        <w:r>
          <w:rPr>
            <w:rFonts w:ascii="Calibri" w:hAnsi="Calibri" w:cs="Calibri"/>
          </w:rPr>
          <w:t>m</w:t>
        </w:r>
      </w:ins>
      <w:ins w:id="80" w:author="Dave D" w:date="2020-03-14T17:48:00Z">
        <w:r>
          <w:rPr>
            <w:rFonts w:ascii="Calibri" w:hAnsi="Calibri" w:cs="Calibri"/>
          </w:rPr>
          <w:t>?</w:t>
        </w:r>
      </w:ins>
      <w:ins w:id="81" w:author="Dave D" w:date="2020-03-14T17:46:00Z">
        <w:r>
          <w:rPr>
            <w:rFonts w:ascii="Calibri" w:hAnsi="Calibri" w:cs="Calibri"/>
          </w:rPr>
          <w:t>)</w:t>
        </w:r>
      </w:ins>
    </w:p>
    <w:p w14:paraId="4A312131" w14:textId="50A71F84" w:rsidR="00382CB4" w:rsidRDefault="00382CB4" w:rsidP="00382CB4">
      <w:pPr>
        <w:pStyle w:val="ListParagraph"/>
        <w:numPr>
          <w:ilvl w:val="1"/>
          <w:numId w:val="30"/>
        </w:numPr>
        <w:rPr>
          <w:ins w:id="82" w:author="Dave D" w:date="2020-03-14T17:46:00Z"/>
          <w:rFonts w:ascii="Calibri" w:hAnsi="Calibri" w:cs="Calibri"/>
        </w:rPr>
      </w:pPr>
      <w:ins w:id="83" w:author="Dave D" w:date="2020-03-14T17:46:00Z">
        <w:r>
          <w:rPr>
            <w:rFonts w:ascii="Calibri" w:hAnsi="Calibri" w:cs="Calibri"/>
          </w:rPr>
          <w:t>RWRI alumni receive 10</w:t>
        </w:r>
        <w:r w:rsidRPr="0031147C">
          <w:rPr>
            <w:rFonts w:ascii="Calibri" w:hAnsi="Calibri" w:cs="Calibri"/>
            <w:vertAlign w:val="superscript"/>
          </w:rPr>
          <w:t>-n</w:t>
        </w:r>
        <w:r>
          <w:rPr>
            <w:rFonts w:ascii="Calibri" w:hAnsi="Calibri" w:cs="Calibri"/>
          </w:rPr>
          <w:t xml:space="preserve"> tokens (TBD: </w:t>
        </w:r>
      </w:ins>
      <w:ins w:id="84" w:author="Dave D" w:date="2020-03-14T17:48:00Z">
        <w:r>
          <w:rPr>
            <w:rFonts w:ascii="Calibri" w:hAnsi="Calibri" w:cs="Calibri"/>
          </w:rPr>
          <w:t>value of n?)</w:t>
        </w:r>
      </w:ins>
    </w:p>
    <w:p w14:paraId="59D33D40" w14:textId="1D855AC0" w:rsidR="00382CB4" w:rsidRDefault="00382CB4" w:rsidP="00382CB4">
      <w:pPr>
        <w:pStyle w:val="ListParagraph"/>
        <w:numPr>
          <w:ilvl w:val="1"/>
          <w:numId w:val="30"/>
        </w:numPr>
        <w:rPr>
          <w:ins w:id="85" w:author="Dave D" w:date="2020-03-14T17:46:00Z"/>
          <w:rFonts w:ascii="Calibri" w:hAnsi="Calibri" w:cs="Calibri"/>
        </w:rPr>
      </w:pPr>
      <w:ins w:id="86" w:author="Dave D" w:date="2020-03-14T17:49:00Z">
        <w:r>
          <w:rPr>
            <w:rFonts w:ascii="Calibri" w:hAnsi="Calibri" w:cs="Calibri"/>
          </w:rPr>
          <w:t xml:space="preserve">[TBD - </w:t>
        </w:r>
      </w:ins>
      <w:ins w:id="87" w:author="Dave D" w:date="2020-03-14T17:46:00Z">
        <w:r>
          <w:rPr>
            <w:rFonts w:ascii="Calibri" w:hAnsi="Calibri" w:cs="Calibri"/>
          </w:rPr>
          <w:t>Members should be frequently stress tested?</w:t>
        </w:r>
      </w:ins>
      <w:ins w:id="88" w:author="Dave D" w:date="2020-03-14T17:49:00Z">
        <w:r>
          <w:rPr>
            <w:rFonts w:ascii="Calibri" w:hAnsi="Calibri" w:cs="Calibri"/>
          </w:rPr>
          <w:t>]</w:t>
        </w:r>
      </w:ins>
    </w:p>
    <w:p w14:paraId="17E1A209" w14:textId="774E6FAF" w:rsidR="00382CB4" w:rsidRDefault="00382CB4" w:rsidP="00382CB4">
      <w:pPr>
        <w:pStyle w:val="ListParagraph"/>
        <w:numPr>
          <w:ilvl w:val="0"/>
          <w:numId w:val="30"/>
        </w:numPr>
        <w:rPr>
          <w:ins w:id="89" w:author="Dave D" w:date="2020-03-14T17:46:00Z"/>
          <w:rFonts w:ascii="Calibri" w:hAnsi="Calibri" w:cs="Calibri"/>
        </w:rPr>
      </w:pPr>
      <w:ins w:id="90" w:author="Dave D" w:date="2020-03-14T17:46:00Z">
        <w:r>
          <w:rPr>
            <w:rFonts w:ascii="Calibri" w:hAnsi="Calibri" w:cs="Calibri"/>
          </w:rPr>
          <w:lastRenderedPageBreak/>
          <w:t xml:space="preserve">Provides stakeholders with </w:t>
        </w:r>
        <w:proofErr w:type="spellStart"/>
        <w:r>
          <w:rPr>
            <w:rFonts w:ascii="Calibri" w:hAnsi="Calibri" w:cs="Calibri"/>
          </w:rPr>
          <w:t>LibRWRI</w:t>
        </w:r>
        <w:proofErr w:type="spellEnd"/>
        <w:r>
          <w:rPr>
            <w:rFonts w:ascii="Calibri" w:hAnsi="Calibri" w:cs="Calibri"/>
          </w:rPr>
          <w:t xml:space="preserve"> voting rights (</w:t>
        </w:r>
      </w:ins>
      <w:ins w:id="91" w:author="Dave D" w:date="2020-03-14T17:50:00Z">
        <w:r w:rsidR="00660EDF">
          <w:rPr>
            <w:rFonts w:ascii="Calibri" w:hAnsi="Calibri" w:cs="Calibri"/>
          </w:rPr>
          <w:t>but what for is TBD</w:t>
        </w:r>
      </w:ins>
      <w:ins w:id="92" w:author="Dave D" w:date="2020-03-14T17:46:00Z">
        <w:r>
          <w:rPr>
            <w:rFonts w:ascii="Calibri" w:hAnsi="Calibri" w:cs="Calibri"/>
          </w:rPr>
          <w:t>)</w:t>
        </w:r>
      </w:ins>
    </w:p>
    <w:p w14:paraId="4611E852" w14:textId="685C0093" w:rsidR="00382CB4" w:rsidRDefault="00382CB4" w:rsidP="00382CB4">
      <w:pPr>
        <w:pStyle w:val="ListParagraph"/>
        <w:numPr>
          <w:ilvl w:val="0"/>
          <w:numId w:val="30"/>
        </w:numPr>
        <w:rPr>
          <w:ins w:id="93" w:author="Dave D" w:date="2020-03-14T17:46:00Z"/>
          <w:rFonts w:ascii="Calibri" w:hAnsi="Calibri" w:cs="Calibri"/>
        </w:rPr>
      </w:pPr>
      <w:ins w:id="94" w:author="Dave D" w:date="2020-03-14T17:46:00Z">
        <w:r>
          <w:rPr>
            <w:rFonts w:ascii="Calibri" w:hAnsi="Calibri" w:cs="Calibri"/>
          </w:rPr>
          <w:t>Stru</w:t>
        </w:r>
      </w:ins>
      <w:ins w:id="95" w:author="Dave D" w:date="2020-03-14T17:49:00Z">
        <w:r>
          <w:rPr>
            <w:rFonts w:ascii="Calibri" w:hAnsi="Calibri" w:cs="Calibri"/>
          </w:rPr>
          <w:t>c</w:t>
        </w:r>
      </w:ins>
      <w:ins w:id="96" w:author="Dave D" w:date="2020-03-14T17:46:00Z">
        <w:r>
          <w:rPr>
            <w:rFonts w:ascii="Calibri" w:hAnsi="Calibri" w:cs="Calibri"/>
          </w:rPr>
          <w:t xml:space="preserve">tured for a co-opetition game utilizing a </w:t>
        </w:r>
        <w:proofErr w:type="gramStart"/>
        <w:r>
          <w:rPr>
            <w:rFonts w:ascii="Calibri" w:hAnsi="Calibri" w:cs="Calibri"/>
          </w:rPr>
          <w:t>characteristic function governing token distributions</w:t>
        </w:r>
        <w:proofErr w:type="gramEnd"/>
        <w:r>
          <w:rPr>
            <w:rFonts w:ascii="Calibri" w:hAnsi="Calibri" w:cs="Calibri"/>
          </w:rPr>
          <w:t xml:space="preserve"> for rewarding contributions, e.g. Shapley Value</w:t>
        </w:r>
      </w:ins>
    </w:p>
    <w:p w14:paraId="380A5C58" w14:textId="181BB67D" w:rsidR="00382CB4" w:rsidRDefault="00382CB4" w:rsidP="00382CB4">
      <w:pPr>
        <w:pStyle w:val="ListParagraph"/>
        <w:numPr>
          <w:ilvl w:val="0"/>
          <w:numId w:val="30"/>
        </w:numPr>
        <w:rPr>
          <w:ins w:id="97" w:author="Dave D" w:date="2020-03-14T17:46:00Z"/>
          <w:rFonts w:ascii="Calibri" w:hAnsi="Calibri" w:cs="Calibri"/>
        </w:rPr>
      </w:pPr>
      <w:proofErr w:type="spellStart"/>
      <w:ins w:id="98" w:author="Dave D" w:date="2020-03-14T17:49:00Z">
        <w:r>
          <w:rPr>
            <w:rFonts w:ascii="Calibri" w:hAnsi="Calibri" w:cs="Calibri"/>
          </w:rPr>
          <w:t>G</w:t>
        </w:r>
      </w:ins>
      <w:ins w:id="99" w:author="Dave D" w:date="2020-03-14T17:46:00Z">
        <w:r>
          <w:rPr>
            <w:rFonts w:ascii="Calibri" w:hAnsi="Calibri" w:cs="Calibri"/>
          </w:rPr>
          <w:t>riefing</w:t>
        </w:r>
        <w:proofErr w:type="spellEnd"/>
        <w:r>
          <w:rPr>
            <w:rFonts w:ascii="Calibri" w:hAnsi="Calibri" w:cs="Calibri"/>
          </w:rPr>
          <w:t xml:space="preserve"> Factors: we are all in the same ship. If it sinks, we all sink, but the sinker must sink the most. This property is local within the </w:t>
        </w:r>
        <w:proofErr w:type="spellStart"/>
        <w:r>
          <w:rPr>
            <w:rFonts w:ascii="Calibri" w:hAnsi="Calibri" w:cs="Calibri"/>
          </w:rPr>
          <w:t>LibRWRI</w:t>
        </w:r>
      </w:ins>
      <w:proofErr w:type="spellEnd"/>
      <w:ins w:id="100" w:author="Dave D" w:date="2020-03-14T17:49:00Z">
        <w:r>
          <w:rPr>
            <w:rFonts w:ascii="Calibri" w:hAnsi="Calibri" w:cs="Calibri"/>
          </w:rPr>
          <w:t xml:space="preserve"> commun</w:t>
        </w:r>
      </w:ins>
      <w:ins w:id="101" w:author="Dave D" w:date="2020-03-14T17:50:00Z">
        <w:r>
          <w:rPr>
            <w:rFonts w:ascii="Calibri" w:hAnsi="Calibri" w:cs="Calibri"/>
          </w:rPr>
          <w:t>ity</w:t>
        </w:r>
      </w:ins>
    </w:p>
    <w:p w14:paraId="00856B8C" w14:textId="5E8FB015" w:rsidR="00382CB4" w:rsidRDefault="00382CB4" w:rsidP="00382CB4">
      <w:pPr>
        <w:rPr>
          <w:ins w:id="102" w:author="Dave D" w:date="2020-03-14T17:51:00Z"/>
          <w:rFonts w:ascii="Calibri" w:hAnsi="Calibri" w:cs="Calibri"/>
        </w:rPr>
      </w:pPr>
      <w:proofErr w:type="spellStart"/>
      <w:ins w:id="103" w:author="Dave D" w:date="2020-03-14T17:46:00Z">
        <w:r>
          <w:rPr>
            <w:rFonts w:ascii="Calibri" w:hAnsi="Calibri" w:cs="Calibri"/>
          </w:rPr>
          <w:t>LibRWRI</w:t>
        </w:r>
        <w:proofErr w:type="spellEnd"/>
        <w:r>
          <w:rPr>
            <w:rFonts w:ascii="Calibri" w:hAnsi="Calibri" w:cs="Calibri"/>
          </w:rPr>
          <w:t xml:space="preserve"> tokens will not be listed on any exchange because the aim of </w:t>
        </w:r>
        <w:proofErr w:type="spellStart"/>
        <w:r>
          <w:rPr>
            <w:rFonts w:ascii="Calibri" w:hAnsi="Calibri" w:cs="Calibri"/>
          </w:rPr>
          <w:t>TheLibRWRI</w:t>
        </w:r>
        <w:proofErr w:type="spellEnd"/>
        <w:r>
          <w:rPr>
            <w:rFonts w:ascii="Calibri" w:hAnsi="Calibri" w:cs="Calibri"/>
          </w:rPr>
          <w:t xml:space="preserve"> is to achieve Soul-in-the-Game, beyond Fiat value</w:t>
        </w:r>
      </w:ins>
    </w:p>
    <w:p w14:paraId="744197FC" w14:textId="32546ED6" w:rsidR="00660EDF" w:rsidRDefault="00660EDF" w:rsidP="00660EDF">
      <w:pPr>
        <w:rPr>
          <w:ins w:id="104" w:author="Dave D" w:date="2020-03-14T17:52:00Z"/>
          <w:rFonts w:ascii="Calibri" w:eastAsiaTheme="majorEastAsia" w:hAnsi="Calibri" w:cs="Calibri"/>
          <w:sz w:val="30"/>
        </w:rPr>
      </w:pPr>
      <w:ins w:id="105" w:author="Dave D" w:date="2020-03-14T17:51:00Z">
        <w:r w:rsidRPr="00660EDF">
          <w:rPr>
            <w:rFonts w:ascii="Calibri" w:eastAsiaTheme="majorEastAsia" w:hAnsi="Calibri" w:cs="Calibri"/>
            <w:sz w:val="30"/>
            <w:rPrChange w:id="106" w:author="Dave D" w:date="2020-03-14T17:52:00Z">
              <w:rPr>
                <w:rFonts w:ascii="Calibri" w:hAnsi="Calibri" w:cs="Calibri"/>
              </w:rPr>
            </w:rPrChange>
          </w:rPr>
          <w:t xml:space="preserve">Some Thoughts on </w:t>
        </w:r>
        <w:r w:rsidRPr="00660EDF">
          <w:rPr>
            <w:rFonts w:ascii="Calibri" w:eastAsiaTheme="majorEastAsia" w:hAnsi="Calibri" w:cs="Calibri"/>
            <w:sz w:val="30"/>
            <w:rPrChange w:id="107" w:author="Dave D" w:date="2020-03-14T17:52:00Z">
              <w:rPr>
                <w:rFonts w:ascii="Calibri" w:hAnsi="Calibri" w:cs="Calibri"/>
              </w:rPr>
            </w:rPrChange>
          </w:rPr>
          <w:t>Monetary Policy:</w:t>
        </w:r>
      </w:ins>
    </w:p>
    <w:p w14:paraId="6C2CE5A0" w14:textId="738EA259" w:rsidR="00660EDF" w:rsidRPr="0091693D" w:rsidRDefault="00660EDF" w:rsidP="00660EDF">
      <w:pPr>
        <w:rPr>
          <w:ins w:id="108" w:author="Dave D" w:date="2020-03-14T17:51:00Z"/>
          <w:rFonts w:ascii="Calibri" w:hAnsi="Calibri" w:cs="Calibri"/>
        </w:rPr>
      </w:pPr>
      <w:ins w:id="109" w:author="Dave D" w:date="2020-03-14T17:52:00Z">
        <w:r w:rsidRPr="0091693D">
          <w:rPr>
            <w:rFonts w:ascii="Calibri" w:hAnsi="Calibri" w:cs="Calibri"/>
            <w:rPrChange w:id="110" w:author="Dave D" w:date="2020-03-14T18:06:00Z">
              <w:rPr>
                <w:rFonts w:ascii="Calibri" w:eastAsiaTheme="majorEastAsia" w:hAnsi="Calibri" w:cs="Calibri"/>
                <w:sz w:val="30"/>
              </w:rPr>
            </w:rPrChange>
          </w:rPr>
          <w:t xml:space="preserve">TBD – </w:t>
        </w:r>
      </w:ins>
      <w:ins w:id="111" w:author="Dave D" w:date="2020-03-14T18:06:00Z">
        <w:r w:rsidR="0091693D">
          <w:rPr>
            <w:rFonts w:ascii="Calibri" w:hAnsi="Calibri" w:cs="Calibri"/>
          </w:rPr>
          <w:t xml:space="preserve">a </w:t>
        </w:r>
        <w:proofErr w:type="spellStart"/>
        <w:r w:rsidR="0091693D">
          <w:rPr>
            <w:rFonts w:ascii="Calibri" w:hAnsi="Calibri" w:cs="Calibri"/>
          </w:rPr>
          <w:t>LibRWRI</w:t>
        </w:r>
        <w:proofErr w:type="spellEnd"/>
        <w:r w:rsidR="0091693D">
          <w:rPr>
            <w:rFonts w:ascii="Calibri" w:hAnsi="Calibri" w:cs="Calibri"/>
          </w:rPr>
          <w:t xml:space="preserve"> token might have useful properties for The </w:t>
        </w:r>
        <w:proofErr w:type="spellStart"/>
        <w:r w:rsidR="0091693D">
          <w:rPr>
            <w:rFonts w:ascii="Calibri" w:hAnsi="Calibri" w:cs="Calibri"/>
          </w:rPr>
          <w:t>LibRWRI</w:t>
        </w:r>
      </w:ins>
      <w:proofErr w:type="spellEnd"/>
    </w:p>
    <w:p w14:paraId="5AEB6D1A" w14:textId="1FBF95C4" w:rsidR="00660EDF" w:rsidRDefault="00660EDF" w:rsidP="00660EDF">
      <w:pPr>
        <w:pStyle w:val="ListParagraph"/>
        <w:numPr>
          <w:ilvl w:val="0"/>
          <w:numId w:val="30"/>
        </w:numPr>
        <w:rPr>
          <w:ins w:id="112" w:author="Dave D" w:date="2020-03-14T17:57:00Z"/>
          <w:rFonts w:ascii="Calibri" w:hAnsi="Calibri" w:cs="Calibri"/>
        </w:rPr>
      </w:pPr>
      <w:ins w:id="113" w:author="Dave D" w:date="2020-03-14T17:58:00Z">
        <w:r>
          <w:rPr>
            <w:rFonts w:ascii="Calibri" w:hAnsi="Calibri" w:cs="Calibri"/>
          </w:rPr>
          <w:t>T</w:t>
        </w:r>
        <w:r>
          <w:rPr>
            <w:rFonts w:ascii="Calibri" w:hAnsi="Calibri" w:cs="Calibri"/>
          </w:rPr>
          <w:t xml:space="preserve">he maximum </w:t>
        </w:r>
        <w:r>
          <w:rPr>
            <w:rFonts w:ascii="Calibri" w:hAnsi="Calibri" w:cs="Calibri"/>
          </w:rPr>
          <w:t xml:space="preserve">theoretical </w:t>
        </w:r>
        <w:r>
          <w:rPr>
            <w:rFonts w:ascii="Calibri" w:hAnsi="Calibri" w:cs="Calibri"/>
          </w:rPr>
          <w:t xml:space="preserve">supply </w:t>
        </w:r>
        <w:r>
          <w:rPr>
            <w:rFonts w:ascii="Calibri" w:hAnsi="Calibri" w:cs="Calibri"/>
          </w:rPr>
          <w:t xml:space="preserve">of </w:t>
        </w:r>
        <w:proofErr w:type="spellStart"/>
        <w:r>
          <w:rPr>
            <w:rFonts w:ascii="Calibri" w:hAnsi="Calibri" w:cs="Calibri"/>
          </w:rPr>
          <w:t>LibRWRI</w:t>
        </w:r>
        <w:proofErr w:type="spellEnd"/>
        <w:r>
          <w:rPr>
            <w:rFonts w:ascii="Calibri" w:hAnsi="Calibri" w:cs="Calibri"/>
          </w:rPr>
          <w:t xml:space="preserve"> tokens should </w:t>
        </w:r>
      </w:ins>
      <w:ins w:id="114" w:author="Dave D" w:date="2020-03-14T17:59:00Z">
        <w:r>
          <w:rPr>
            <w:rFonts w:ascii="Calibri" w:hAnsi="Calibri" w:cs="Calibri"/>
          </w:rPr>
          <w:t xml:space="preserve">be </w:t>
        </w:r>
      </w:ins>
      <w:ins w:id="115" w:author="Dave D" w:date="2020-03-14T17:58:00Z">
        <w:r>
          <w:rPr>
            <w:rFonts w:ascii="Calibri" w:hAnsi="Calibri" w:cs="Calibri"/>
          </w:rPr>
          <w:t>is 1.0</w:t>
        </w:r>
      </w:ins>
      <w:ins w:id="116" w:author="Dave D" w:date="2020-03-14T17:59:00Z">
        <w:r>
          <w:rPr>
            <w:rFonts w:ascii="Calibri" w:hAnsi="Calibri" w:cs="Calibri"/>
          </w:rPr>
          <w:t xml:space="preserve">, representing </w:t>
        </w:r>
      </w:ins>
      <w:ins w:id="117" w:author="Dave D" w:date="2020-03-14T17:57:00Z">
        <w:r>
          <w:rPr>
            <w:rFonts w:ascii="Calibri" w:hAnsi="Calibri" w:cs="Calibri"/>
          </w:rPr>
          <w:t>Perfect Knowledge</w:t>
        </w:r>
      </w:ins>
      <w:ins w:id="118" w:author="Dave D" w:date="2020-03-14T17:59:00Z">
        <w:r>
          <w:rPr>
            <w:rFonts w:ascii="Calibri" w:hAnsi="Calibri" w:cs="Calibri"/>
          </w:rPr>
          <w:t>. D</w:t>
        </w:r>
      </w:ins>
      <w:ins w:id="119" w:author="Dave D" w:date="2020-03-14T17:57:00Z">
        <w:r>
          <w:rPr>
            <w:rFonts w:ascii="Calibri" w:hAnsi="Calibri" w:cs="Calibri"/>
          </w:rPr>
          <w:t xml:space="preserve">ue to </w:t>
        </w:r>
        <w:proofErr w:type="spellStart"/>
        <w:r>
          <w:rPr>
            <w:rFonts w:ascii="Calibri" w:hAnsi="Calibri" w:cs="Calibri"/>
          </w:rPr>
          <w:t>Godel’s</w:t>
        </w:r>
        <w:proofErr w:type="spellEnd"/>
        <w:r>
          <w:rPr>
            <w:rFonts w:ascii="Calibri" w:hAnsi="Calibri" w:cs="Calibri"/>
          </w:rPr>
          <w:t xml:space="preserve"> Incompleteness Theorem, </w:t>
        </w:r>
      </w:ins>
      <w:ins w:id="120" w:author="Dave D" w:date="2020-03-14T18:00:00Z">
        <w:r w:rsidR="0091693D">
          <w:rPr>
            <w:rFonts w:ascii="Calibri" w:hAnsi="Calibri" w:cs="Calibri"/>
          </w:rPr>
          <w:t>this maximum supply is unattainable [TBD - t</w:t>
        </w:r>
      </w:ins>
      <w:ins w:id="121" w:author="Dave D" w:date="2020-03-14T17:57:00Z">
        <w:r>
          <w:rPr>
            <w:rFonts w:ascii="Calibri" w:hAnsi="Calibri" w:cs="Calibri"/>
          </w:rPr>
          <w:t xml:space="preserve">he mining strategy </w:t>
        </w:r>
      </w:ins>
      <w:ins w:id="122" w:author="Dave D" w:date="2020-03-14T18:00:00Z">
        <w:r w:rsidR="0091693D">
          <w:rPr>
            <w:rFonts w:ascii="Calibri" w:hAnsi="Calibri" w:cs="Calibri"/>
          </w:rPr>
          <w:t>might be</w:t>
        </w:r>
      </w:ins>
      <w:ins w:id="123" w:author="Dave D" w:date="2020-03-14T17:57:00Z">
        <w:r>
          <w:rPr>
            <w:rFonts w:ascii="Calibri" w:hAnsi="Calibri" w:cs="Calibri"/>
          </w:rPr>
          <w:t xml:space="preserve"> characterized by some geometric series function defined to converge on 1.0</w:t>
        </w:r>
      </w:ins>
      <w:ins w:id="124" w:author="Dave D" w:date="2020-03-14T18:00:00Z">
        <w:r w:rsidR="0091693D">
          <w:rPr>
            <w:rFonts w:ascii="Calibri" w:hAnsi="Calibri" w:cs="Calibri"/>
          </w:rPr>
          <w:t>]</w:t>
        </w:r>
      </w:ins>
    </w:p>
    <w:p w14:paraId="1370A319" w14:textId="6662857C" w:rsidR="00660EDF" w:rsidRDefault="0091693D" w:rsidP="00660EDF">
      <w:pPr>
        <w:pStyle w:val="ListParagraph"/>
        <w:numPr>
          <w:ilvl w:val="0"/>
          <w:numId w:val="30"/>
        </w:numPr>
        <w:rPr>
          <w:ins w:id="125" w:author="Dave D" w:date="2020-03-14T17:51:00Z"/>
          <w:rFonts w:ascii="Calibri" w:hAnsi="Calibri" w:cs="Calibri"/>
        </w:rPr>
      </w:pPr>
      <w:ins w:id="126" w:author="Dave D" w:date="2020-03-14T18:04:00Z">
        <w:r>
          <w:rPr>
            <w:rFonts w:ascii="Calibri" w:hAnsi="Calibri" w:cs="Calibri"/>
          </w:rPr>
          <w:t xml:space="preserve">A token might give a way to </w:t>
        </w:r>
      </w:ins>
      <w:ins w:id="127" w:author="Dave D" w:date="2020-03-14T18:02:00Z">
        <w:r>
          <w:rPr>
            <w:rFonts w:ascii="Calibri" w:hAnsi="Calibri" w:cs="Calibri"/>
          </w:rPr>
          <w:t xml:space="preserve">measure relative growth in </w:t>
        </w:r>
        <w:proofErr w:type="spellStart"/>
        <w:r>
          <w:rPr>
            <w:rFonts w:ascii="Calibri" w:hAnsi="Calibri" w:cs="Calibri"/>
          </w:rPr>
          <w:t>LibRWRI</w:t>
        </w:r>
        <w:proofErr w:type="spellEnd"/>
        <w:r>
          <w:rPr>
            <w:rFonts w:ascii="Calibri" w:hAnsi="Calibri" w:cs="Calibri"/>
          </w:rPr>
          <w:t xml:space="preserve"> k</w:t>
        </w:r>
      </w:ins>
      <w:ins w:id="128" w:author="Dave D" w:date="2020-03-14T17:53:00Z">
        <w:r w:rsidR="00660EDF">
          <w:rPr>
            <w:rFonts w:ascii="Calibri" w:hAnsi="Calibri" w:cs="Calibri"/>
          </w:rPr>
          <w:t>nowledge</w:t>
        </w:r>
      </w:ins>
      <w:ins w:id="129" w:author="Dave D" w:date="2020-03-14T18:03:00Z">
        <w:r>
          <w:rPr>
            <w:rFonts w:ascii="Calibri" w:hAnsi="Calibri" w:cs="Calibri"/>
          </w:rPr>
          <w:t xml:space="preserve"> (</w:t>
        </w:r>
        <w:proofErr w:type="spellStart"/>
        <w:r>
          <w:rPr>
            <w:rFonts w:ascii="Calibri" w:hAnsi="Calibri" w:cs="Calibri"/>
          </w:rPr>
          <w:t>cf</w:t>
        </w:r>
        <w:proofErr w:type="spellEnd"/>
        <w:r>
          <w:rPr>
            <w:rFonts w:ascii="Calibri" w:hAnsi="Calibri" w:cs="Calibri"/>
          </w:rPr>
          <w:t xml:space="preserve"> </w:t>
        </w:r>
        <w:proofErr w:type="spellStart"/>
        <w:r>
          <w:rPr>
            <w:rFonts w:ascii="Calibri" w:hAnsi="Calibri" w:cs="Calibri"/>
          </w:rPr>
          <w:t>Taleb’s</w:t>
        </w:r>
        <w:proofErr w:type="spellEnd"/>
        <w:r>
          <w:rPr>
            <w:rFonts w:ascii="Calibri" w:hAnsi="Calibri" w:cs="Calibri"/>
          </w:rPr>
          <w:t xml:space="preserve"> consistent but erroneous ruler which can </w:t>
        </w:r>
      </w:ins>
      <w:ins w:id="130" w:author="Dave D" w:date="2020-03-14T18:04:00Z">
        <w:r>
          <w:rPr>
            <w:rFonts w:ascii="Calibri" w:hAnsi="Calibri" w:cs="Calibri"/>
          </w:rPr>
          <w:t>nevertheless</w:t>
        </w:r>
      </w:ins>
      <w:ins w:id="131" w:author="Dave D" w:date="2020-03-14T18:03:00Z">
        <w:r>
          <w:rPr>
            <w:rFonts w:ascii="Calibri" w:hAnsi="Calibri" w:cs="Calibri"/>
          </w:rPr>
          <w:t xml:space="preserve"> measure </w:t>
        </w:r>
      </w:ins>
      <w:ins w:id="132" w:author="Dave D" w:date="2020-03-14T18:04:00Z">
        <w:r>
          <w:rPr>
            <w:rFonts w:ascii="Calibri" w:hAnsi="Calibri" w:cs="Calibri"/>
          </w:rPr>
          <w:t>growth)</w:t>
        </w:r>
      </w:ins>
    </w:p>
    <w:p w14:paraId="632DB5FE" w14:textId="4913E049" w:rsidR="00660EDF" w:rsidRDefault="00660EDF" w:rsidP="00660EDF">
      <w:pPr>
        <w:pStyle w:val="ListParagraph"/>
        <w:numPr>
          <w:ilvl w:val="0"/>
          <w:numId w:val="30"/>
        </w:numPr>
        <w:rPr>
          <w:ins w:id="133" w:author="Dave D" w:date="2020-03-14T17:51:00Z"/>
          <w:rFonts w:ascii="Calibri" w:hAnsi="Calibri" w:cs="Calibri"/>
        </w:rPr>
      </w:pPr>
      <w:ins w:id="134" w:author="Dave D" w:date="2020-03-14T17:51:00Z">
        <w:r>
          <w:rPr>
            <w:rFonts w:ascii="Calibri" w:hAnsi="Calibri" w:cs="Calibri"/>
          </w:rPr>
          <w:t xml:space="preserve">Initial </w:t>
        </w:r>
        <w:proofErr w:type="spellStart"/>
        <w:r>
          <w:rPr>
            <w:rFonts w:ascii="Calibri" w:hAnsi="Calibri" w:cs="Calibri"/>
          </w:rPr>
          <w:t>LibRWRI</w:t>
        </w:r>
        <w:proofErr w:type="spellEnd"/>
        <w:r>
          <w:rPr>
            <w:rFonts w:ascii="Calibri" w:hAnsi="Calibri" w:cs="Calibri"/>
          </w:rPr>
          <w:t xml:space="preserve"> Token supply and incentives will be geared towards curating the knowledge that has already been</w:t>
        </w:r>
      </w:ins>
      <w:ins w:id="135" w:author="Dave D" w:date="2020-03-14T17:56:00Z">
        <w:r>
          <w:rPr>
            <w:rFonts w:ascii="Calibri" w:hAnsi="Calibri" w:cs="Calibri"/>
          </w:rPr>
          <w:t xml:space="preserve"> </w:t>
        </w:r>
      </w:ins>
      <w:ins w:id="136" w:author="Dave D" w:date="2020-03-14T17:51:00Z">
        <w:r>
          <w:rPr>
            <w:rFonts w:ascii="Calibri" w:hAnsi="Calibri" w:cs="Calibri"/>
          </w:rPr>
          <w:t xml:space="preserve">discovered with 70-90% resource allocation – ‘old’ knowledge is defined as </w:t>
        </w:r>
        <w:proofErr w:type="gramStart"/>
        <w:r>
          <w:rPr>
            <w:rFonts w:ascii="Calibri" w:hAnsi="Calibri" w:cs="Calibri"/>
          </w:rPr>
          <w:t>~[</w:t>
        </w:r>
        <w:proofErr w:type="gramEnd"/>
        <w:r>
          <w:rPr>
            <w:rFonts w:ascii="Calibri" w:hAnsi="Calibri" w:cs="Calibri"/>
          </w:rPr>
          <w:t>17, 300] years since its discovery</w:t>
        </w:r>
      </w:ins>
    </w:p>
    <w:p w14:paraId="6BABCF27" w14:textId="7C8F3C52" w:rsidR="00660EDF" w:rsidRDefault="00660EDF" w:rsidP="00660EDF">
      <w:pPr>
        <w:pStyle w:val="ListParagraph"/>
        <w:numPr>
          <w:ilvl w:val="0"/>
          <w:numId w:val="30"/>
        </w:numPr>
        <w:rPr>
          <w:ins w:id="137" w:author="Dave D" w:date="2020-03-14T17:51:00Z"/>
          <w:rFonts w:ascii="Calibri" w:hAnsi="Calibri" w:cs="Calibri"/>
        </w:rPr>
      </w:pPr>
      <w:ins w:id="138" w:author="Dave D" w:date="2020-03-14T17:51:00Z">
        <w:r>
          <w:rPr>
            <w:rFonts w:ascii="Calibri" w:hAnsi="Calibri" w:cs="Calibri"/>
          </w:rPr>
          <w:t>30%-10% resource allocation to riskier (</w:t>
        </w:r>
        <w:proofErr w:type="spellStart"/>
        <w:r>
          <w:rPr>
            <w:rFonts w:ascii="Calibri" w:hAnsi="Calibri" w:cs="Calibri"/>
          </w:rPr>
          <w:t>extremistan</w:t>
        </w:r>
        <w:proofErr w:type="spellEnd"/>
        <w:r>
          <w:rPr>
            <w:rFonts w:ascii="Calibri" w:hAnsi="Calibri" w:cs="Calibri"/>
          </w:rPr>
          <w:t xml:space="preserve">) discovery of ‘new’ knowledge (~ [17,100] years old. </w:t>
        </w:r>
      </w:ins>
      <w:ins w:id="139" w:author="Dave D" w:date="2020-03-14T17:56:00Z">
        <w:r>
          <w:rPr>
            <w:rFonts w:ascii="Calibri" w:hAnsi="Calibri" w:cs="Calibri"/>
          </w:rPr>
          <w:t xml:space="preserve">[TBD - </w:t>
        </w:r>
      </w:ins>
      <w:ins w:id="140" w:author="Dave D" w:date="2020-03-14T17:51:00Z">
        <w:r>
          <w:rPr>
            <w:rFonts w:ascii="Calibri" w:hAnsi="Calibri" w:cs="Calibri"/>
          </w:rPr>
          <w:t>Possible analogy with mining gold as rare metal on Earth</w:t>
        </w:r>
      </w:ins>
      <w:ins w:id="141" w:author="Dave D" w:date="2020-03-14T17:56:00Z">
        <w:r>
          <w:rPr>
            <w:rFonts w:ascii="Calibri" w:hAnsi="Calibri" w:cs="Calibri"/>
          </w:rPr>
          <w:t>]</w:t>
        </w:r>
      </w:ins>
    </w:p>
    <w:p w14:paraId="4BE1518B" w14:textId="66E09822" w:rsidR="00382CB4" w:rsidRPr="00382CB4" w:rsidRDefault="00382CB4" w:rsidP="00382CB4">
      <w:pPr>
        <w:rPr>
          <w:ins w:id="142" w:author="Dave D" w:date="2020-03-14T17:39:00Z"/>
          <w:rFonts w:ascii="Calibri" w:hAnsi="Calibri" w:cs="Calibri"/>
          <w:rPrChange w:id="143" w:author="Dave D" w:date="2020-03-14T17:46:00Z">
            <w:rPr>
              <w:ins w:id="144" w:author="Dave D" w:date="2020-03-14T17:39:00Z"/>
            </w:rPr>
          </w:rPrChange>
        </w:rPr>
        <w:pPrChange w:id="145" w:author="Dave D" w:date="2020-03-14T17:46:00Z">
          <w:pPr>
            <w:pStyle w:val="ListParagraph"/>
            <w:numPr>
              <w:numId w:val="27"/>
            </w:numPr>
            <w:ind w:hanging="360"/>
          </w:pPr>
        </w:pPrChange>
      </w:pPr>
    </w:p>
    <w:p w14:paraId="2B916AD0" w14:textId="77777777" w:rsidR="00AC5AE9" w:rsidRPr="00AC5AE9" w:rsidRDefault="00AC5AE9" w:rsidP="00AC5AE9">
      <w:pPr>
        <w:rPr>
          <w:rFonts w:ascii="Calibri" w:hAnsi="Calibri" w:cs="Calibri"/>
          <w:rPrChange w:id="146" w:author="Dave D" w:date="2020-03-14T17:36:00Z">
            <w:rPr/>
          </w:rPrChange>
        </w:rPr>
        <w:pPrChange w:id="147" w:author="Dave D" w:date="2020-03-14T17:36:00Z">
          <w:pPr>
            <w:pStyle w:val="ListParagraph"/>
            <w:numPr>
              <w:numId w:val="32"/>
            </w:numPr>
            <w:ind w:hanging="360"/>
          </w:pPr>
        </w:pPrChange>
      </w:pPr>
    </w:p>
    <w:sectPr w:rsidR="00AC5AE9" w:rsidRPr="00AC5AE9">
      <w:footerReference w:type="default" r:id="rId10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97DF5" w14:textId="77777777" w:rsidR="0003684F" w:rsidRDefault="0003684F">
      <w:pPr>
        <w:spacing w:after="0" w:line="240" w:lineRule="auto"/>
      </w:pPr>
      <w:r>
        <w:separator/>
      </w:r>
    </w:p>
    <w:p w14:paraId="43F21245" w14:textId="77777777" w:rsidR="0003684F" w:rsidRDefault="0003684F"/>
    <w:p w14:paraId="38B3BAFB" w14:textId="77777777" w:rsidR="0003684F" w:rsidRDefault="0003684F"/>
  </w:endnote>
  <w:endnote w:type="continuationSeparator" w:id="0">
    <w:p w14:paraId="754DFEEB" w14:textId="77777777" w:rsidR="0003684F" w:rsidRDefault="0003684F">
      <w:pPr>
        <w:spacing w:after="0" w:line="240" w:lineRule="auto"/>
      </w:pPr>
      <w:r>
        <w:continuationSeparator/>
      </w:r>
    </w:p>
    <w:p w14:paraId="4C397255" w14:textId="77777777" w:rsidR="0003684F" w:rsidRDefault="0003684F"/>
    <w:p w14:paraId="52E4158C" w14:textId="77777777" w:rsidR="0003684F" w:rsidRDefault="000368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E972A" w14:textId="77777777"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F93B0" w14:textId="77777777" w:rsidR="0003684F" w:rsidRDefault="0003684F">
      <w:pPr>
        <w:spacing w:after="0" w:line="240" w:lineRule="auto"/>
      </w:pPr>
      <w:r>
        <w:separator/>
      </w:r>
    </w:p>
    <w:p w14:paraId="7D21CC4E" w14:textId="77777777" w:rsidR="0003684F" w:rsidRDefault="0003684F"/>
    <w:p w14:paraId="14A7D8D4" w14:textId="77777777" w:rsidR="0003684F" w:rsidRDefault="0003684F"/>
  </w:footnote>
  <w:footnote w:type="continuationSeparator" w:id="0">
    <w:p w14:paraId="61AABD2A" w14:textId="77777777" w:rsidR="0003684F" w:rsidRDefault="0003684F">
      <w:pPr>
        <w:spacing w:after="0" w:line="240" w:lineRule="auto"/>
      </w:pPr>
      <w:r>
        <w:continuationSeparator/>
      </w:r>
    </w:p>
    <w:p w14:paraId="6E27D570" w14:textId="77777777" w:rsidR="0003684F" w:rsidRDefault="0003684F"/>
    <w:p w14:paraId="09341A15" w14:textId="77777777" w:rsidR="0003684F" w:rsidRDefault="0003684F"/>
  </w:footnote>
  <w:footnote w:id="1">
    <w:p w14:paraId="42D10A24" w14:textId="77777777" w:rsidR="000C5434" w:rsidRPr="000D406C" w:rsidRDefault="000C5434" w:rsidP="000C5434">
      <w:pPr>
        <w:rPr>
          <w:rFonts w:ascii="Calibri" w:eastAsia="Times New Roman" w:hAnsi="Calibri" w:cs="Calibri"/>
          <w:color w:val="auto"/>
          <w:lang w:val="en-GB" w:eastAsia="en-GB"/>
        </w:rPr>
      </w:pPr>
      <w:r w:rsidRPr="000D406C">
        <w:rPr>
          <w:rStyle w:val="FootnoteReference"/>
          <w:rFonts w:ascii="Calibri" w:hAnsi="Calibri" w:cs="Calibri"/>
        </w:rPr>
        <w:footnoteRef/>
      </w:r>
      <w:r w:rsidRPr="000D406C">
        <w:rPr>
          <w:rFonts w:ascii="Calibri" w:hAnsi="Calibri" w:cs="Calibri"/>
        </w:rPr>
        <w:t xml:space="preserve"> Pronounced </w:t>
      </w:r>
      <w:r w:rsidRPr="000D406C">
        <w:rPr>
          <w:rFonts w:ascii="Calibri" w:hAnsi="Calibri" w:cs="Calibri"/>
          <w:i/>
          <w:iCs/>
        </w:rPr>
        <w:t xml:space="preserve">library, </w:t>
      </w:r>
      <w:r w:rsidRPr="000D406C">
        <w:rPr>
          <w:rFonts w:ascii="Calibri" w:eastAsia="Times New Roman" w:hAnsi="Calibri" w:cs="Calibri"/>
          <w:color w:val="222222"/>
          <w:sz w:val="23"/>
          <w:szCs w:val="23"/>
          <w:shd w:val="clear" w:color="auto" w:fill="FFFFFF"/>
          <w:lang w:val="en-GB" w:eastAsia="en-GB"/>
        </w:rPr>
        <w:t>/ˈ</w:t>
      </w:r>
      <w:proofErr w:type="spellStart"/>
      <w:r w:rsidRPr="000D406C">
        <w:rPr>
          <w:rFonts w:ascii="Calibri" w:eastAsia="Times New Roman" w:hAnsi="Calibri" w:cs="Calibri"/>
          <w:color w:val="222222"/>
          <w:sz w:val="23"/>
          <w:szCs w:val="23"/>
          <w:shd w:val="clear" w:color="auto" w:fill="FFFFFF"/>
          <w:lang w:val="en-GB" w:eastAsia="en-GB"/>
        </w:rPr>
        <w:t>laɪbɹi</w:t>
      </w:r>
      <w:proofErr w:type="spellEnd"/>
      <w:proofErr w:type="gramStart"/>
      <w:r w:rsidRPr="000D406C">
        <w:rPr>
          <w:rFonts w:ascii="Calibri" w:eastAsia="Times New Roman" w:hAnsi="Calibri" w:cs="Calibri"/>
          <w:color w:val="222222"/>
          <w:sz w:val="23"/>
          <w:szCs w:val="23"/>
          <w:shd w:val="clear" w:color="auto" w:fill="FFFFFF"/>
          <w:lang w:val="en-GB" w:eastAsia="en-GB"/>
        </w:rPr>
        <w:t>/</w:t>
      </w:r>
      <w:r w:rsidRPr="000D406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Pr="000D406C">
        <w:rPr>
          <w:rFonts w:ascii="Calibri" w:hAnsi="Calibri" w:cs="Calibri"/>
        </w:rPr>
        <w:t>(</w:t>
      </w:r>
      <w:proofErr w:type="gramEnd"/>
      <w:hyperlink r:id="rId1" w:history="1">
        <w:r w:rsidRPr="000D406C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https://en.wiktionary.org/wiki/library</w:t>
        </w:r>
      </w:hyperlink>
      <w:r w:rsidRPr="000D406C">
        <w:rPr>
          <w:rFonts w:ascii="Calibri" w:eastAsia="Times New Roman" w:hAnsi="Calibri" w:cs="Calibri"/>
          <w:color w:val="auto"/>
          <w:lang w:val="en-GB" w:eastAsia="en-GB"/>
        </w:rPr>
        <w:t>)</w:t>
      </w:r>
    </w:p>
  </w:footnote>
  <w:footnote w:id="2">
    <w:p w14:paraId="40374737" w14:textId="77777777" w:rsidR="000C5434" w:rsidRPr="008350D8" w:rsidRDefault="000C5434" w:rsidP="000C5434">
      <w:pPr>
        <w:rPr>
          <w:rFonts w:ascii="Times New Roman" w:eastAsia="Times New Roman" w:hAnsi="Times New Roman" w:cs="Times New Roman"/>
          <w:color w:val="auto"/>
          <w:lang w:val="en-GB" w:eastAsia="en-GB"/>
        </w:rPr>
      </w:pPr>
      <w:r w:rsidRPr="008350D8">
        <w:rPr>
          <w:rStyle w:val="FootnoteReference"/>
          <w:rFonts w:ascii="Calibri" w:hAnsi="Calibri" w:cs="Calibri"/>
        </w:rPr>
        <w:footnoteRef/>
      </w:r>
      <w:r w:rsidRPr="008350D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Cave painting</w:t>
      </w:r>
      <w:r w:rsidRPr="008350D8">
        <w:rPr>
          <w:rFonts w:ascii="Calibri" w:hAnsi="Calibri" w:cs="Calibri"/>
        </w:rPr>
        <w:t xml:space="preserve"> </w:t>
      </w:r>
      <w:hyperlink r:id="rId2" w:history="1">
        <w:r w:rsidRPr="008350D8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https://en.wikipedia.org/wiki/Cave_painting</w:t>
        </w:r>
      </w:hyperlink>
    </w:p>
  </w:footnote>
  <w:footnote w:id="3">
    <w:p w14:paraId="3D5A1A9E" w14:textId="77777777" w:rsidR="00AC5AE9" w:rsidRDefault="00B42214" w:rsidP="00AC5AE9">
      <w:pPr>
        <w:rPr>
          <w:ins w:id="6" w:author="Dave D" w:date="2020-03-14T17:29:00Z"/>
        </w:rPr>
      </w:pPr>
      <w:r>
        <w:rPr>
          <w:rStyle w:val="FootnoteReference"/>
        </w:rPr>
        <w:footnoteRef/>
      </w:r>
      <w:r>
        <w:t xml:space="preserve"> </w:t>
      </w:r>
      <w:r w:rsidRPr="006F397C">
        <w:rPr>
          <w:rFonts w:ascii="Calibri" w:hAnsi="Calibri" w:cs="Calibri"/>
        </w:rPr>
        <w:t>Room 101</w:t>
      </w:r>
      <w:r>
        <w:rPr>
          <w:rFonts w:ascii="Calibri" w:hAnsi="Calibri" w:cs="Calibri"/>
        </w:rPr>
        <w:t xml:space="preserve"> is reserved for anti-books that we should avoid and not read – this is, of course metadata about anti-knowledge</w:t>
      </w:r>
      <w:ins w:id="7" w:author="Dave D" w:date="2020-03-14T17:29:00Z">
        <w:r w:rsidR="00AC5AE9">
          <w:rPr>
            <w:rFonts w:ascii="Calibri" w:hAnsi="Calibri" w:cs="Calibri"/>
          </w:rPr>
          <w:t xml:space="preserve"> </w:t>
        </w:r>
        <w:r w:rsidR="00AC5AE9">
          <w:fldChar w:fldCharType="begin"/>
        </w:r>
        <w:r w:rsidR="00AC5AE9">
          <w:instrText xml:space="preserve"> HYPERLINK "https://en.wikipedia.org/wiki/Ministries_of_Nineteen_Eighty-Four" \l "Room_101" </w:instrText>
        </w:r>
        <w:r w:rsidR="00AC5AE9">
          <w:fldChar w:fldCharType="separate"/>
        </w:r>
        <w:r w:rsidR="00AC5AE9">
          <w:rPr>
            <w:rStyle w:val="Hyperlink"/>
          </w:rPr>
          <w:t>https://en.wikipedia.org/wiki/Ministries_of_Nineteen_Eighty-Four#Room_101</w:t>
        </w:r>
        <w:r w:rsidR="00AC5AE9">
          <w:fldChar w:fldCharType="end"/>
        </w:r>
      </w:ins>
    </w:p>
    <w:p w14:paraId="63A814CA" w14:textId="44BBE1DC" w:rsidR="00B42214" w:rsidRDefault="00B42214" w:rsidP="00B42214">
      <w:pPr>
        <w:rPr>
          <w:rFonts w:ascii="Calibri" w:hAnsi="Calibri" w:cs="Calibri"/>
        </w:rPr>
      </w:pPr>
      <w:del w:id="8" w:author="Dave D" w:date="2020-03-14T17:29:00Z">
        <w:r w:rsidDel="00AC5AE9">
          <w:rPr>
            <w:rFonts w:ascii="Calibri" w:hAnsi="Calibri" w:cs="Calibri"/>
          </w:rPr>
          <w:delText>.</w:delText>
        </w:r>
      </w:del>
    </w:p>
    <w:p w14:paraId="78D49DB7" w14:textId="42328550" w:rsidR="00B42214" w:rsidRPr="00B42214" w:rsidRDefault="00B4221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326C6"/>
    <w:multiLevelType w:val="hybridMultilevel"/>
    <w:tmpl w:val="71263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2A5AA9"/>
    <w:multiLevelType w:val="hybridMultilevel"/>
    <w:tmpl w:val="87A2BB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B158D"/>
    <w:multiLevelType w:val="hybridMultilevel"/>
    <w:tmpl w:val="115C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52C80"/>
    <w:multiLevelType w:val="hybridMultilevel"/>
    <w:tmpl w:val="C50ACB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D3FA7"/>
    <w:multiLevelType w:val="multilevel"/>
    <w:tmpl w:val="6538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410EB"/>
    <w:multiLevelType w:val="hybridMultilevel"/>
    <w:tmpl w:val="5CB4F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C5FFB"/>
    <w:multiLevelType w:val="hybridMultilevel"/>
    <w:tmpl w:val="E11A2E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737E2"/>
    <w:multiLevelType w:val="multilevel"/>
    <w:tmpl w:val="0D5A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F12C4"/>
    <w:multiLevelType w:val="multilevel"/>
    <w:tmpl w:val="2838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E14F5"/>
    <w:multiLevelType w:val="hybridMultilevel"/>
    <w:tmpl w:val="3D1CA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D522E"/>
    <w:multiLevelType w:val="multilevel"/>
    <w:tmpl w:val="EB98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5786E"/>
    <w:multiLevelType w:val="multilevel"/>
    <w:tmpl w:val="C912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CC6D30"/>
    <w:multiLevelType w:val="hybridMultilevel"/>
    <w:tmpl w:val="38AA3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F46CB"/>
    <w:multiLevelType w:val="hybridMultilevel"/>
    <w:tmpl w:val="4774A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F1A60"/>
    <w:multiLevelType w:val="multilevel"/>
    <w:tmpl w:val="0426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824020"/>
    <w:multiLevelType w:val="hybridMultilevel"/>
    <w:tmpl w:val="A5E82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2"/>
  </w:num>
  <w:num w:numId="4">
    <w:abstractNumId w:val="17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26"/>
  </w:num>
  <w:num w:numId="17">
    <w:abstractNumId w:val="27"/>
  </w:num>
  <w:num w:numId="18">
    <w:abstractNumId w:val="25"/>
  </w:num>
  <w:num w:numId="19">
    <w:abstractNumId w:val="23"/>
  </w:num>
  <w:num w:numId="20">
    <w:abstractNumId w:val="30"/>
  </w:num>
  <w:num w:numId="21">
    <w:abstractNumId w:val="15"/>
  </w:num>
  <w:num w:numId="22">
    <w:abstractNumId w:val="21"/>
  </w:num>
  <w:num w:numId="23">
    <w:abstractNumId w:val="24"/>
  </w:num>
  <w:num w:numId="24">
    <w:abstractNumId w:val="14"/>
  </w:num>
  <w:num w:numId="25">
    <w:abstractNumId w:val="31"/>
  </w:num>
  <w:num w:numId="26">
    <w:abstractNumId w:val="28"/>
  </w:num>
  <w:num w:numId="27">
    <w:abstractNumId w:val="11"/>
  </w:num>
  <w:num w:numId="28">
    <w:abstractNumId w:val="18"/>
  </w:num>
  <w:num w:numId="29">
    <w:abstractNumId w:val="29"/>
  </w:num>
  <w:num w:numId="30">
    <w:abstractNumId w:val="10"/>
  </w:num>
  <w:num w:numId="31">
    <w:abstractNumId w:val="12"/>
  </w:num>
  <w:num w:numId="32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D">
    <w15:presenceInfo w15:providerId="Windows Live" w15:userId="8654d0a1acd0ae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5D"/>
    <w:rsid w:val="000032BA"/>
    <w:rsid w:val="0002105E"/>
    <w:rsid w:val="0003684F"/>
    <w:rsid w:val="000C5434"/>
    <w:rsid w:val="000D406C"/>
    <w:rsid w:val="00115B41"/>
    <w:rsid w:val="0014708A"/>
    <w:rsid w:val="001B095D"/>
    <w:rsid w:val="001D1FD5"/>
    <w:rsid w:val="001E39B7"/>
    <w:rsid w:val="00212434"/>
    <w:rsid w:val="002413AA"/>
    <w:rsid w:val="002A30AE"/>
    <w:rsid w:val="0031147C"/>
    <w:rsid w:val="00382CB4"/>
    <w:rsid w:val="00410590"/>
    <w:rsid w:val="004C6ED7"/>
    <w:rsid w:val="00570507"/>
    <w:rsid w:val="005B0C16"/>
    <w:rsid w:val="005C1936"/>
    <w:rsid w:val="00657BB0"/>
    <w:rsid w:val="00660EDF"/>
    <w:rsid w:val="006F397C"/>
    <w:rsid w:val="0074282E"/>
    <w:rsid w:val="00753567"/>
    <w:rsid w:val="007B47DC"/>
    <w:rsid w:val="007C0835"/>
    <w:rsid w:val="008350D8"/>
    <w:rsid w:val="00847828"/>
    <w:rsid w:val="00882D85"/>
    <w:rsid w:val="008B1201"/>
    <w:rsid w:val="008D7BC1"/>
    <w:rsid w:val="0091693D"/>
    <w:rsid w:val="009B17CB"/>
    <w:rsid w:val="009F5992"/>
    <w:rsid w:val="00A22304"/>
    <w:rsid w:val="00AC5AE9"/>
    <w:rsid w:val="00AF3F11"/>
    <w:rsid w:val="00B32C94"/>
    <w:rsid w:val="00B34B7D"/>
    <w:rsid w:val="00B42214"/>
    <w:rsid w:val="00B826A4"/>
    <w:rsid w:val="00BD796A"/>
    <w:rsid w:val="00C229B5"/>
    <w:rsid w:val="00C41D5B"/>
    <w:rsid w:val="00CE5961"/>
    <w:rsid w:val="00D31917"/>
    <w:rsid w:val="00D41BE8"/>
    <w:rsid w:val="00D535D0"/>
    <w:rsid w:val="00EB1DAC"/>
    <w:rsid w:val="00EF22C1"/>
    <w:rsid w:val="00F04E90"/>
    <w:rsid w:val="00F1156C"/>
    <w:rsid w:val="00F16DCB"/>
    <w:rsid w:val="00F251B2"/>
    <w:rsid w:val="00F555D5"/>
    <w:rsid w:val="00F8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B47A7"/>
  <w15:chartTrackingRefBased/>
  <w15:docId w15:val="{66178B66-5C54-2D42-82D2-F47837B9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AF3F1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11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1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156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1156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3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30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3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AE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1BE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1BE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1B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Cave_painting" TargetMode="External"/><Relationship Id="rId1" Type="http://schemas.openxmlformats.org/officeDocument/2006/relationships/hyperlink" Target="https://en.wiktionary.org/wiki/library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D6FEF-7EFC-3F47-9CF8-13B24A06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</dc:creator>
  <cp:keywords/>
  <dc:description/>
  <cp:lastModifiedBy>Dave D</cp:lastModifiedBy>
  <cp:revision>10</cp:revision>
  <cp:lastPrinted>2020-03-11T10:09:00Z</cp:lastPrinted>
  <dcterms:created xsi:type="dcterms:W3CDTF">2020-03-12T16:00:00Z</dcterms:created>
  <dcterms:modified xsi:type="dcterms:W3CDTF">2020-03-14T18:09:00Z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